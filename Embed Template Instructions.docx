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36FB6" w14:textId="77777777" w:rsidR="006358F3" w:rsidRPr="006358F3" w:rsidRDefault="006358F3" w:rsidP="006358F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358F3">
        <w:rPr>
          <w:rFonts w:ascii="Segoe UI Emoji" w:eastAsia="Times New Roman" w:hAnsi="Segoe UI Emoji" w:cs="Segoe UI Emoji"/>
          <w:b/>
          <w:bCs/>
          <w:kern w:val="36"/>
          <w:sz w:val="48"/>
          <w:szCs w:val="48"/>
        </w:rPr>
        <w:t>🚀</w:t>
      </w:r>
      <w:r w:rsidRPr="006358F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How to Write an Embed Message</w:t>
      </w:r>
    </w:p>
    <w:p w14:paraId="0CA18072" w14:textId="77777777" w:rsidR="006358F3" w:rsidRPr="006358F3" w:rsidRDefault="006358F3" w:rsidP="006358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8F3">
        <w:rPr>
          <w:rFonts w:ascii="Times New Roman" w:eastAsia="Times New Roman" w:hAnsi="Times New Roman" w:cs="Times New Roman"/>
          <w:sz w:val="24"/>
          <w:szCs w:val="24"/>
        </w:rPr>
        <w:t xml:space="preserve">You can make your bot post fancy, styled messages (called </w:t>
      </w:r>
      <w:r w:rsidRPr="006358F3">
        <w:rPr>
          <w:rFonts w:ascii="Times New Roman" w:eastAsia="Times New Roman" w:hAnsi="Times New Roman" w:cs="Times New Roman"/>
          <w:i/>
          <w:iCs/>
          <w:sz w:val="24"/>
          <w:szCs w:val="24"/>
        </w:rPr>
        <w:t>embeds</w:t>
      </w:r>
      <w:r w:rsidRPr="006358F3">
        <w:rPr>
          <w:rFonts w:ascii="Times New Roman" w:eastAsia="Times New Roman" w:hAnsi="Times New Roman" w:cs="Times New Roman"/>
          <w:sz w:val="24"/>
          <w:szCs w:val="24"/>
        </w:rPr>
        <w:t>) just by writing a short text file or message with a few simple symbols.</w:t>
      </w:r>
      <w:r w:rsidRPr="006358F3">
        <w:rPr>
          <w:rFonts w:ascii="Times New Roman" w:eastAsia="Times New Roman" w:hAnsi="Times New Roman" w:cs="Times New Roman"/>
          <w:sz w:val="24"/>
          <w:szCs w:val="24"/>
        </w:rPr>
        <w:br/>
        <w:t>No coding, no weird brackets, no JSON nightmares. Just type like a normal human, with a little structure.</w:t>
      </w:r>
    </w:p>
    <w:p w14:paraId="2AC95B66" w14:textId="77777777" w:rsidR="006358F3" w:rsidRPr="006358F3" w:rsidRDefault="006358F3" w:rsidP="00635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8F3">
        <w:rPr>
          <w:rFonts w:ascii="Times New Roman" w:eastAsia="Times New Roman" w:hAnsi="Times New Roman" w:cs="Times New Roman"/>
          <w:sz w:val="24"/>
          <w:szCs w:val="24"/>
        </w:rPr>
        <w:pict w14:anchorId="33CD0FD7">
          <v:rect id="_x0000_i1025" style="width:0;height:1.5pt" o:hralign="center" o:hrstd="t" o:hr="t" fillcolor="#a0a0a0" stroked="f"/>
        </w:pict>
      </w:r>
    </w:p>
    <w:p w14:paraId="09C4248F" w14:textId="77777777" w:rsidR="006358F3" w:rsidRPr="006358F3" w:rsidRDefault="006358F3" w:rsidP="006358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358F3">
        <w:rPr>
          <w:rFonts w:ascii="Segoe UI Emoji" w:eastAsia="Times New Roman" w:hAnsi="Segoe UI Emoji" w:cs="Segoe UI Emoji"/>
          <w:b/>
          <w:bCs/>
          <w:sz w:val="36"/>
          <w:szCs w:val="36"/>
        </w:rPr>
        <w:t>🧱</w:t>
      </w:r>
      <w:r w:rsidRPr="006358F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The Basic Idea</w:t>
      </w:r>
    </w:p>
    <w:p w14:paraId="44BB46E2" w14:textId="77777777" w:rsidR="006358F3" w:rsidRPr="006358F3" w:rsidRDefault="006358F3" w:rsidP="006358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8F3">
        <w:rPr>
          <w:rFonts w:ascii="Times New Roman" w:eastAsia="Times New Roman" w:hAnsi="Times New Roman" w:cs="Times New Roman"/>
          <w:sz w:val="24"/>
          <w:szCs w:val="24"/>
        </w:rPr>
        <w:t>You write a normal message and use a few special lines to tell the bot what parts go where.</w:t>
      </w:r>
    </w:p>
    <w:p w14:paraId="5F9B2A23" w14:textId="77777777" w:rsidR="006358F3" w:rsidRPr="006358F3" w:rsidRDefault="006358F3" w:rsidP="006358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8F3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14:paraId="5EAC58FB" w14:textId="77777777" w:rsidR="006358F3" w:rsidRPr="006358F3" w:rsidRDefault="006358F3" w:rsidP="0063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58F3">
        <w:rPr>
          <w:rFonts w:ascii="Courier New" w:eastAsia="Times New Roman" w:hAnsi="Courier New" w:cs="Courier New"/>
          <w:sz w:val="20"/>
          <w:szCs w:val="20"/>
        </w:rPr>
        <w:t># Title: Welcome Aboard!</w:t>
      </w:r>
    </w:p>
    <w:p w14:paraId="14DE6DFA" w14:textId="77777777" w:rsidR="006358F3" w:rsidRPr="006358F3" w:rsidRDefault="006358F3" w:rsidP="0063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58F3">
        <w:rPr>
          <w:rFonts w:ascii="Courier New" w:eastAsia="Times New Roman" w:hAnsi="Courier New" w:cs="Courier New"/>
          <w:sz w:val="20"/>
          <w:szCs w:val="20"/>
        </w:rPr>
        <w:t>@</w:t>
      </w:r>
      <w:proofErr w:type="gramStart"/>
      <w:r w:rsidRPr="006358F3">
        <w:rPr>
          <w:rFonts w:ascii="Courier New" w:eastAsia="Times New Roman" w:hAnsi="Courier New" w:cs="Courier New"/>
          <w:sz w:val="20"/>
          <w:szCs w:val="20"/>
        </w:rPr>
        <w:t>color</w:t>
      </w:r>
      <w:proofErr w:type="gramEnd"/>
      <w:r w:rsidRPr="006358F3">
        <w:rPr>
          <w:rFonts w:ascii="Courier New" w:eastAsia="Times New Roman" w:hAnsi="Courier New" w:cs="Courier New"/>
          <w:sz w:val="20"/>
          <w:szCs w:val="20"/>
        </w:rPr>
        <w:t>: blue</w:t>
      </w:r>
    </w:p>
    <w:p w14:paraId="342DCCAA" w14:textId="77777777" w:rsidR="006358F3" w:rsidRPr="006358F3" w:rsidRDefault="006358F3" w:rsidP="0063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58F3">
        <w:rPr>
          <w:rFonts w:ascii="Courier New" w:eastAsia="Times New Roman" w:hAnsi="Courier New" w:cs="Courier New"/>
          <w:sz w:val="20"/>
          <w:szCs w:val="20"/>
        </w:rPr>
        <w:t>@</w:t>
      </w:r>
      <w:proofErr w:type="gramStart"/>
      <w:r w:rsidRPr="006358F3">
        <w:rPr>
          <w:rFonts w:ascii="Courier New" w:eastAsia="Times New Roman" w:hAnsi="Courier New" w:cs="Courier New"/>
          <w:sz w:val="20"/>
          <w:szCs w:val="20"/>
        </w:rPr>
        <w:t>image</w:t>
      </w:r>
      <w:proofErr w:type="gramEnd"/>
      <w:r w:rsidRPr="006358F3">
        <w:rPr>
          <w:rFonts w:ascii="Courier New" w:eastAsia="Times New Roman" w:hAnsi="Courier New" w:cs="Courier New"/>
          <w:sz w:val="20"/>
          <w:szCs w:val="20"/>
        </w:rPr>
        <w:t>: https://example.com/banner.png</w:t>
      </w:r>
    </w:p>
    <w:p w14:paraId="5C115C1D" w14:textId="77777777" w:rsidR="006358F3" w:rsidRPr="006358F3" w:rsidRDefault="006358F3" w:rsidP="0063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107B3E1" w14:textId="77777777" w:rsidR="006358F3" w:rsidRPr="006358F3" w:rsidRDefault="006358F3" w:rsidP="0063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358F3">
        <w:rPr>
          <w:rFonts w:ascii="Courier New" w:eastAsia="Times New Roman" w:hAnsi="Courier New" w:cs="Courier New"/>
          <w:sz w:val="20"/>
          <w:szCs w:val="20"/>
        </w:rPr>
        <w:t>We’re</w:t>
      </w:r>
      <w:proofErr w:type="gramEnd"/>
      <w:r w:rsidRPr="006358F3">
        <w:rPr>
          <w:rFonts w:ascii="Courier New" w:eastAsia="Times New Roman" w:hAnsi="Courier New" w:cs="Courier New"/>
          <w:sz w:val="20"/>
          <w:szCs w:val="20"/>
        </w:rPr>
        <w:t xml:space="preserve"> so glad you joined the Squadron.</w:t>
      </w:r>
    </w:p>
    <w:p w14:paraId="3F8C956E" w14:textId="77777777" w:rsidR="006358F3" w:rsidRPr="006358F3" w:rsidRDefault="006358F3" w:rsidP="0063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58F3">
        <w:rPr>
          <w:rFonts w:ascii="Courier New" w:eastAsia="Times New Roman" w:hAnsi="Courier New" w:cs="Courier New"/>
          <w:sz w:val="20"/>
          <w:szCs w:val="20"/>
        </w:rPr>
        <w:t>Check the #rules channel, grab your roles, and say hi in #general!</w:t>
      </w:r>
    </w:p>
    <w:p w14:paraId="0F4D7CDF" w14:textId="77777777" w:rsidR="006358F3" w:rsidRPr="006358F3" w:rsidRDefault="006358F3" w:rsidP="0063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ABC3DAC" w14:textId="77777777" w:rsidR="006358F3" w:rsidRPr="006358F3" w:rsidRDefault="006358F3" w:rsidP="0063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58F3">
        <w:rPr>
          <w:rFonts w:ascii="Courier New" w:eastAsia="Times New Roman" w:hAnsi="Courier New" w:cs="Courier New"/>
          <w:sz w:val="20"/>
          <w:szCs w:val="20"/>
        </w:rPr>
        <w:t>*</w:t>
      </w:r>
      <w:proofErr w:type="gramStart"/>
      <w:r w:rsidRPr="006358F3">
        <w:rPr>
          <w:rFonts w:ascii="Courier New" w:eastAsia="Times New Roman" w:hAnsi="Courier New" w:cs="Courier New"/>
          <w:sz w:val="20"/>
          <w:szCs w:val="20"/>
        </w:rPr>
        <w:t>Status:*</w:t>
      </w:r>
      <w:proofErr w:type="gramEnd"/>
      <w:r w:rsidRPr="006358F3">
        <w:rPr>
          <w:rFonts w:ascii="Courier New" w:eastAsia="Times New Roman" w:hAnsi="Courier New" w:cs="Courier New"/>
          <w:sz w:val="20"/>
          <w:szCs w:val="20"/>
        </w:rPr>
        <w:t xml:space="preserve"> Active | inline</w:t>
      </w:r>
    </w:p>
    <w:p w14:paraId="1296ADFA" w14:textId="77777777" w:rsidR="006358F3" w:rsidRPr="006358F3" w:rsidRDefault="006358F3" w:rsidP="0063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58F3">
        <w:rPr>
          <w:rFonts w:ascii="Courier New" w:eastAsia="Times New Roman" w:hAnsi="Courier New" w:cs="Courier New"/>
          <w:sz w:val="20"/>
          <w:szCs w:val="20"/>
        </w:rPr>
        <w:t>*</w:t>
      </w:r>
      <w:proofErr w:type="gramStart"/>
      <w:r w:rsidRPr="006358F3">
        <w:rPr>
          <w:rFonts w:ascii="Courier New" w:eastAsia="Times New Roman" w:hAnsi="Courier New" w:cs="Courier New"/>
          <w:sz w:val="20"/>
          <w:szCs w:val="20"/>
        </w:rPr>
        <w:t>Motto:*</w:t>
      </w:r>
      <w:proofErr w:type="gramEnd"/>
      <w:r w:rsidRPr="006358F3">
        <w:rPr>
          <w:rFonts w:ascii="Courier New" w:eastAsia="Times New Roman" w:hAnsi="Courier New" w:cs="Courier New"/>
          <w:sz w:val="20"/>
          <w:szCs w:val="20"/>
        </w:rPr>
        <w:t xml:space="preserve"> "Fly smart."</w:t>
      </w:r>
    </w:p>
    <w:p w14:paraId="399D1607" w14:textId="77777777" w:rsidR="006358F3" w:rsidRPr="006358F3" w:rsidRDefault="006358F3" w:rsidP="0063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A62EBF3" w14:textId="77777777" w:rsidR="006358F3" w:rsidRPr="006358F3" w:rsidRDefault="006358F3" w:rsidP="0063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58F3">
        <w:rPr>
          <w:rFonts w:ascii="Courier New" w:eastAsia="Times New Roman" w:hAnsi="Courier New" w:cs="Courier New"/>
          <w:sz w:val="20"/>
          <w:szCs w:val="20"/>
        </w:rPr>
        <w:t>---</w:t>
      </w:r>
    </w:p>
    <w:p w14:paraId="2002A837" w14:textId="77777777" w:rsidR="006358F3" w:rsidRPr="006358F3" w:rsidRDefault="006358F3" w:rsidP="0063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58F3">
        <w:rPr>
          <w:rFonts w:ascii="Courier New" w:eastAsia="Times New Roman" w:hAnsi="Courier New" w:cs="Courier New"/>
          <w:sz w:val="20"/>
          <w:szCs w:val="20"/>
        </w:rPr>
        <w:t xml:space="preserve">Footer: Property of the UEE | https://example.com/logo.png  </w:t>
      </w:r>
    </w:p>
    <w:p w14:paraId="20FBFEC7" w14:textId="77777777" w:rsidR="006358F3" w:rsidRPr="006358F3" w:rsidRDefault="006358F3" w:rsidP="0063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58F3">
        <w:rPr>
          <w:rFonts w:ascii="Courier New" w:eastAsia="Times New Roman" w:hAnsi="Courier New" w:cs="Courier New"/>
          <w:sz w:val="20"/>
          <w:szCs w:val="20"/>
        </w:rPr>
        <w:t>@</w:t>
      </w:r>
      <w:proofErr w:type="gramStart"/>
      <w:r w:rsidRPr="006358F3">
        <w:rPr>
          <w:rFonts w:ascii="Courier New" w:eastAsia="Times New Roman" w:hAnsi="Courier New" w:cs="Courier New"/>
          <w:sz w:val="20"/>
          <w:szCs w:val="20"/>
        </w:rPr>
        <w:t>timestamp</w:t>
      </w:r>
      <w:proofErr w:type="gramEnd"/>
      <w:r w:rsidRPr="006358F3">
        <w:rPr>
          <w:rFonts w:ascii="Courier New" w:eastAsia="Times New Roman" w:hAnsi="Courier New" w:cs="Courier New"/>
          <w:sz w:val="20"/>
          <w:szCs w:val="20"/>
        </w:rPr>
        <w:t>: now</w:t>
      </w:r>
    </w:p>
    <w:p w14:paraId="7E69E5FD" w14:textId="77777777" w:rsidR="006358F3" w:rsidRPr="006358F3" w:rsidRDefault="006358F3" w:rsidP="006358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8F3">
        <w:rPr>
          <w:rFonts w:ascii="Times New Roman" w:eastAsia="Times New Roman" w:hAnsi="Times New Roman" w:cs="Times New Roman"/>
          <w:sz w:val="24"/>
          <w:szCs w:val="24"/>
        </w:rPr>
        <w:t>When the bot reads this, it turns it into a styled embed with a title, color, image, description, fields, and a footer.</w:t>
      </w:r>
    </w:p>
    <w:p w14:paraId="3FA928F9" w14:textId="77777777" w:rsidR="006358F3" w:rsidRPr="006358F3" w:rsidRDefault="006358F3" w:rsidP="00635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8F3">
        <w:rPr>
          <w:rFonts w:ascii="Times New Roman" w:eastAsia="Times New Roman" w:hAnsi="Times New Roman" w:cs="Times New Roman"/>
          <w:sz w:val="24"/>
          <w:szCs w:val="24"/>
        </w:rPr>
        <w:pict w14:anchorId="5CE56972">
          <v:rect id="_x0000_i1026" style="width:0;height:1.5pt" o:hralign="center" o:hrstd="t" o:hr="t" fillcolor="#a0a0a0" stroked="f"/>
        </w:pict>
      </w:r>
    </w:p>
    <w:p w14:paraId="5795C148" w14:textId="77777777" w:rsidR="006358F3" w:rsidRPr="006358F3" w:rsidRDefault="006358F3" w:rsidP="006358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358F3">
        <w:rPr>
          <w:rFonts w:ascii="Segoe UI Emoji" w:eastAsia="Times New Roman" w:hAnsi="Segoe UI Emoji" w:cs="Segoe UI Emoji"/>
          <w:b/>
          <w:bCs/>
          <w:sz w:val="36"/>
          <w:szCs w:val="36"/>
        </w:rPr>
        <w:t>💬</w:t>
      </w:r>
      <w:r w:rsidRPr="006358F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How Each Part Works</w:t>
      </w:r>
    </w:p>
    <w:p w14:paraId="2724C56B" w14:textId="77777777" w:rsidR="006358F3" w:rsidRPr="006358F3" w:rsidRDefault="006358F3" w:rsidP="006358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58F3">
        <w:rPr>
          <w:rFonts w:ascii="Times New Roman" w:eastAsia="Times New Roman" w:hAnsi="Times New Roman" w:cs="Times New Roman"/>
          <w:b/>
          <w:bCs/>
          <w:sz w:val="27"/>
          <w:szCs w:val="27"/>
        </w:rPr>
        <w:t>1. Title</w:t>
      </w:r>
    </w:p>
    <w:p w14:paraId="48B660AE" w14:textId="77777777" w:rsidR="006358F3" w:rsidRPr="006358F3" w:rsidRDefault="006358F3" w:rsidP="006358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8F3">
        <w:rPr>
          <w:rFonts w:ascii="Times New Roman" w:eastAsia="Times New Roman" w:hAnsi="Times New Roman" w:cs="Times New Roman"/>
          <w:sz w:val="24"/>
          <w:szCs w:val="24"/>
        </w:rPr>
        <w:t xml:space="preserve">Start with a line that begins with </w:t>
      </w:r>
      <w:r w:rsidRPr="006358F3">
        <w:rPr>
          <w:rFonts w:ascii="Courier New" w:eastAsia="Times New Roman" w:hAnsi="Courier New" w:cs="Courier New"/>
          <w:sz w:val="20"/>
          <w:szCs w:val="20"/>
        </w:rPr>
        <w:t># Title:</w:t>
      </w:r>
    </w:p>
    <w:p w14:paraId="17A7BFA4" w14:textId="77777777" w:rsidR="006358F3" w:rsidRPr="006358F3" w:rsidRDefault="006358F3" w:rsidP="0063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58F3">
        <w:rPr>
          <w:rFonts w:ascii="Courier New" w:eastAsia="Times New Roman" w:hAnsi="Courier New" w:cs="Courier New"/>
          <w:sz w:val="20"/>
          <w:szCs w:val="20"/>
        </w:rPr>
        <w:t># Title: Community Update</w:t>
      </w:r>
    </w:p>
    <w:p w14:paraId="196FB48C" w14:textId="77777777" w:rsidR="006358F3" w:rsidRPr="006358F3" w:rsidRDefault="006358F3" w:rsidP="006358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8F3">
        <w:rPr>
          <w:rFonts w:ascii="Times New Roman" w:eastAsia="Times New Roman" w:hAnsi="Times New Roman" w:cs="Times New Roman"/>
          <w:sz w:val="24"/>
          <w:szCs w:val="24"/>
        </w:rPr>
        <w:t xml:space="preserve">That becomes the bold title at the top of </w:t>
      </w:r>
      <w:proofErr w:type="gramStart"/>
      <w:r w:rsidRPr="006358F3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gramEnd"/>
      <w:r w:rsidRPr="006358F3">
        <w:rPr>
          <w:rFonts w:ascii="Times New Roman" w:eastAsia="Times New Roman" w:hAnsi="Times New Roman" w:cs="Times New Roman"/>
          <w:sz w:val="24"/>
          <w:szCs w:val="24"/>
        </w:rPr>
        <w:t xml:space="preserve"> embed.</w:t>
      </w:r>
    </w:p>
    <w:p w14:paraId="6D6E1AA6" w14:textId="77777777" w:rsidR="006358F3" w:rsidRPr="006358F3" w:rsidRDefault="006358F3" w:rsidP="006358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8F3">
        <w:rPr>
          <w:rFonts w:ascii="Times New Roman" w:eastAsia="Times New Roman" w:hAnsi="Times New Roman" w:cs="Times New Roman"/>
          <w:sz w:val="24"/>
          <w:szCs w:val="24"/>
        </w:rPr>
        <w:t>You can also make the title clickable with:</w:t>
      </w:r>
    </w:p>
    <w:p w14:paraId="3401508F" w14:textId="77777777" w:rsidR="006358F3" w:rsidRPr="006358F3" w:rsidRDefault="006358F3" w:rsidP="0063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58F3">
        <w:rPr>
          <w:rFonts w:ascii="Courier New" w:eastAsia="Times New Roman" w:hAnsi="Courier New" w:cs="Courier New"/>
          <w:sz w:val="20"/>
          <w:szCs w:val="20"/>
        </w:rPr>
        <w:lastRenderedPageBreak/>
        <w:t>@</w:t>
      </w:r>
      <w:proofErr w:type="gramStart"/>
      <w:r w:rsidRPr="006358F3">
        <w:rPr>
          <w:rFonts w:ascii="Courier New" w:eastAsia="Times New Roman" w:hAnsi="Courier New" w:cs="Courier New"/>
          <w:sz w:val="20"/>
          <w:szCs w:val="20"/>
        </w:rPr>
        <w:t>url</w:t>
      </w:r>
      <w:proofErr w:type="gramEnd"/>
      <w:r w:rsidRPr="006358F3">
        <w:rPr>
          <w:rFonts w:ascii="Courier New" w:eastAsia="Times New Roman" w:hAnsi="Courier New" w:cs="Courier New"/>
          <w:sz w:val="20"/>
          <w:szCs w:val="20"/>
        </w:rPr>
        <w:t>: https://example.com</w:t>
      </w:r>
    </w:p>
    <w:p w14:paraId="317C5A56" w14:textId="77777777" w:rsidR="006358F3" w:rsidRPr="006358F3" w:rsidRDefault="006358F3" w:rsidP="00635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8F3">
        <w:rPr>
          <w:rFonts w:ascii="Times New Roman" w:eastAsia="Times New Roman" w:hAnsi="Times New Roman" w:cs="Times New Roman"/>
          <w:sz w:val="24"/>
          <w:szCs w:val="24"/>
        </w:rPr>
        <w:pict w14:anchorId="680B190C">
          <v:rect id="_x0000_i1027" style="width:0;height:1.5pt" o:hralign="center" o:hrstd="t" o:hr="t" fillcolor="#a0a0a0" stroked="f"/>
        </w:pict>
      </w:r>
    </w:p>
    <w:p w14:paraId="0AA26DA9" w14:textId="77777777" w:rsidR="006358F3" w:rsidRPr="006358F3" w:rsidRDefault="006358F3" w:rsidP="006358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58F3">
        <w:rPr>
          <w:rFonts w:ascii="Times New Roman" w:eastAsia="Times New Roman" w:hAnsi="Times New Roman" w:cs="Times New Roman"/>
          <w:b/>
          <w:bCs/>
          <w:sz w:val="27"/>
          <w:szCs w:val="27"/>
        </w:rPr>
        <w:t>2. Color</w:t>
      </w:r>
    </w:p>
    <w:p w14:paraId="1455ACC3" w14:textId="77777777" w:rsidR="006358F3" w:rsidRPr="006358F3" w:rsidRDefault="006358F3" w:rsidP="006358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8F3">
        <w:rPr>
          <w:rFonts w:ascii="Times New Roman" w:eastAsia="Times New Roman" w:hAnsi="Times New Roman" w:cs="Times New Roman"/>
          <w:sz w:val="24"/>
          <w:szCs w:val="24"/>
        </w:rPr>
        <w:t xml:space="preserve">Add a line starting with </w:t>
      </w:r>
      <w:r w:rsidRPr="006358F3">
        <w:rPr>
          <w:rFonts w:ascii="Courier New" w:eastAsia="Times New Roman" w:hAnsi="Courier New" w:cs="Courier New"/>
          <w:sz w:val="20"/>
          <w:szCs w:val="20"/>
        </w:rPr>
        <w:t>@color:</w:t>
      </w:r>
      <w:r w:rsidRPr="006358F3">
        <w:rPr>
          <w:rFonts w:ascii="Times New Roman" w:eastAsia="Times New Roman" w:hAnsi="Times New Roman" w:cs="Times New Roman"/>
          <w:sz w:val="24"/>
          <w:szCs w:val="24"/>
        </w:rPr>
        <w:t xml:space="preserve"> to change the accent bar color.</w:t>
      </w:r>
    </w:p>
    <w:p w14:paraId="35D16971" w14:textId="77777777" w:rsidR="006358F3" w:rsidRPr="006358F3" w:rsidRDefault="006358F3" w:rsidP="0063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58F3">
        <w:rPr>
          <w:rFonts w:ascii="Courier New" w:eastAsia="Times New Roman" w:hAnsi="Courier New" w:cs="Courier New"/>
          <w:sz w:val="20"/>
          <w:szCs w:val="20"/>
        </w:rPr>
        <w:t>@</w:t>
      </w:r>
      <w:proofErr w:type="gramStart"/>
      <w:r w:rsidRPr="006358F3">
        <w:rPr>
          <w:rFonts w:ascii="Courier New" w:eastAsia="Times New Roman" w:hAnsi="Courier New" w:cs="Courier New"/>
          <w:sz w:val="20"/>
          <w:szCs w:val="20"/>
        </w:rPr>
        <w:t>color</w:t>
      </w:r>
      <w:proofErr w:type="gramEnd"/>
      <w:r w:rsidRPr="006358F3">
        <w:rPr>
          <w:rFonts w:ascii="Courier New" w:eastAsia="Times New Roman" w:hAnsi="Courier New" w:cs="Courier New"/>
          <w:sz w:val="20"/>
          <w:szCs w:val="20"/>
        </w:rPr>
        <w:t>: red</w:t>
      </w:r>
    </w:p>
    <w:p w14:paraId="3DC6DB28" w14:textId="77777777" w:rsidR="006358F3" w:rsidRPr="006358F3" w:rsidRDefault="006358F3" w:rsidP="0063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58F3">
        <w:rPr>
          <w:rFonts w:ascii="Courier New" w:eastAsia="Times New Roman" w:hAnsi="Courier New" w:cs="Courier New"/>
          <w:sz w:val="20"/>
          <w:szCs w:val="20"/>
        </w:rPr>
        <w:t>@</w:t>
      </w:r>
      <w:proofErr w:type="gramStart"/>
      <w:r w:rsidRPr="006358F3">
        <w:rPr>
          <w:rFonts w:ascii="Courier New" w:eastAsia="Times New Roman" w:hAnsi="Courier New" w:cs="Courier New"/>
          <w:sz w:val="20"/>
          <w:szCs w:val="20"/>
        </w:rPr>
        <w:t>color</w:t>
      </w:r>
      <w:proofErr w:type="gramEnd"/>
      <w:r w:rsidRPr="006358F3">
        <w:rPr>
          <w:rFonts w:ascii="Courier New" w:eastAsia="Times New Roman" w:hAnsi="Courier New" w:cs="Courier New"/>
          <w:sz w:val="20"/>
          <w:szCs w:val="20"/>
        </w:rPr>
        <w:t>: #FF0000</w:t>
      </w:r>
    </w:p>
    <w:p w14:paraId="10D275D6" w14:textId="77777777" w:rsidR="006358F3" w:rsidRPr="006358F3" w:rsidRDefault="006358F3" w:rsidP="00635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8F3">
        <w:rPr>
          <w:rFonts w:ascii="Times New Roman" w:eastAsia="Times New Roman" w:hAnsi="Times New Roman" w:cs="Times New Roman"/>
          <w:sz w:val="24"/>
          <w:szCs w:val="24"/>
        </w:rPr>
        <w:pict w14:anchorId="0CCCCB03">
          <v:rect id="_x0000_i1028" style="width:0;height:1.5pt" o:hralign="center" o:hrstd="t" o:hr="t" fillcolor="#a0a0a0" stroked="f"/>
        </w:pict>
      </w:r>
    </w:p>
    <w:p w14:paraId="74FF4039" w14:textId="77777777" w:rsidR="006358F3" w:rsidRPr="006358F3" w:rsidRDefault="006358F3" w:rsidP="006358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58F3">
        <w:rPr>
          <w:rFonts w:ascii="Times New Roman" w:eastAsia="Times New Roman" w:hAnsi="Times New Roman" w:cs="Times New Roman"/>
          <w:b/>
          <w:bCs/>
          <w:sz w:val="27"/>
          <w:szCs w:val="27"/>
        </w:rPr>
        <w:t>3. Images</w:t>
      </w:r>
    </w:p>
    <w:p w14:paraId="7F4FAE5C" w14:textId="77777777" w:rsidR="006358F3" w:rsidRPr="006358F3" w:rsidRDefault="006358F3" w:rsidP="006358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8F3">
        <w:rPr>
          <w:rFonts w:ascii="Times New Roman" w:eastAsia="Times New Roman" w:hAnsi="Times New Roman" w:cs="Times New Roman"/>
          <w:sz w:val="24"/>
          <w:szCs w:val="24"/>
        </w:rPr>
        <w:t>Two types of pictures:</w:t>
      </w:r>
    </w:p>
    <w:p w14:paraId="2EE0EFBE" w14:textId="77777777" w:rsidR="006358F3" w:rsidRPr="006358F3" w:rsidRDefault="006358F3" w:rsidP="0063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58F3">
        <w:rPr>
          <w:rFonts w:ascii="Courier New" w:eastAsia="Times New Roman" w:hAnsi="Courier New" w:cs="Courier New"/>
          <w:sz w:val="20"/>
          <w:szCs w:val="20"/>
        </w:rPr>
        <w:t>@</w:t>
      </w:r>
      <w:proofErr w:type="gramStart"/>
      <w:r w:rsidRPr="006358F3">
        <w:rPr>
          <w:rFonts w:ascii="Courier New" w:eastAsia="Times New Roman" w:hAnsi="Courier New" w:cs="Courier New"/>
          <w:sz w:val="20"/>
          <w:szCs w:val="20"/>
        </w:rPr>
        <w:t>thumbnail</w:t>
      </w:r>
      <w:proofErr w:type="gramEnd"/>
      <w:r w:rsidRPr="006358F3">
        <w:rPr>
          <w:rFonts w:ascii="Courier New" w:eastAsia="Times New Roman" w:hAnsi="Courier New" w:cs="Courier New"/>
          <w:sz w:val="20"/>
          <w:szCs w:val="20"/>
        </w:rPr>
        <w:t xml:space="preserve">: https://example.com/icon.png   → small image top right  </w:t>
      </w:r>
    </w:p>
    <w:p w14:paraId="065A0A4B" w14:textId="77777777" w:rsidR="006358F3" w:rsidRPr="006358F3" w:rsidRDefault="006358F3" w:rsidP="0063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58F3">
        <w:rPr>
          <w:rFonts w:ascii="Courier New" w:eastAsia="Times New Roman" w:hAnsi="Courier New" w:cs="Courier New"/>
          <w:sz w:val="20"/>
          <w:szCs w:val="20"/>
        </w:rPr>
        <w:t>@</w:t>
      </w:r>
      <w:proofErr w:type="gramStart"/>
      <w:r w:rsidRPr="006358F3">
        <w:rPr>
          <w:rFonts w:ascii="Courier New" w:eastAsia="Times New Roman" w:hAnsi="Courier New" w:cs="Courier New"/>
          <w:sz w:val="20"/>
          <w:szCs w:val="20"/>
        </w:rPr>
        <w:t>image</w:t>
      </w:r>
      <w:proofErr w:type="gramEnd"/>
      <w:r w:rsidRPr="006358F3">
        <w:rPr>
          <w:rFonts w:ascii="Courier New" w:eastAsia="Times New Roman" w:hAnsi="Courier New" w:cs="Courier New"/>
          <w:sz w:val="20"/>
          <w:szCs w:val="20"/>
        </w:rPr>
        <w:t>: https://example.com/banner.jpg     → big image below text</w:t>
      </w:r>
    </w:p>
    <w:p w14:paraId="4749908C" w14:textId="77777777" w:rsidR="006358F3" w:rsidRPr="006358F3" w:rsidRDefault="006358F3" w:rsidP="00635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8F3">
        <w:rPr>
          <w:rFonts w:ascii="Times New Roman" w:eastAsia="Times New Roman" w:hAnsi="Times New Roman" w:cs="Times New Roman"/>
          <w:sz w:val="24"/>
          <w:szCs w:val="24"/>
        </w:rPr>
        <w:pict w14:anchorId="2794E9EA">
          <v:rect id="_x0000_i1029" style="width:0;height:1.5pt" o:hralign="center" o:hrstd="t" o:hr="t" fillcolor="#a0a0a0" stroked="f"/>
        </w:pict>
      </w:r>
    </w:p>
    <w:p w14:paraId="6C3B38A0" w14:textId="77777777" w:rsidR="006358F3" w:rsidRPr="006358F3" w:rsidRDefault="006358F3" w:rsidP="006358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58F3">
        <w:rPr>
          <w:rFonts w:ascii="Times New Roman" w:eastAsia="Times New Roman" w:hAnsi="Times New Roman" w:cs="Times New Roman"/>
          <w:b/>
          <w:bCs/>
          <w:sz w:val="27"/>
          <w:szCs w:val="27"/>
        </w:rPr>
        <w:t>4. Author (optional)</w:t>
      </w:r>
    </w:p>
    <w:p w14:paraId="36F8564D" w14:textId="77777777" w:rsidR="006358F3" w:rsidRPr="006358F3" w:rsidRDefault="006358F3" w:rsidP="006358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8F3">
        <w:rPr>
          <w:rFonts w:ascii="Times New Roman" w:eastAsia="Times New Roman" w:hAnsi="Times New Roman" w:cs="Times New Roman"/>
          <w:sz w:val="24"/>
          <w:szCs w:val="24"/>
        </w:rPr>
        <w:t>A little “byline” at the top:</w:t>
      </w:r>
    </w:p>
    <w:p w14:paraId="70138B55" w14:textId="77777777" w:rsidR="006358F3" w:rsidRPr="006358F3" w:rsidRDefault="006358F3" w:rsidP="0063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58F3">
        <w:rPr>
          <w:rFonts w:ascii="Courier New" w:eastAsia="Times New Roman" w:hAnsi="Courier New" w:cs="Courier New"/>
          <w:sz w:val="20"/>
          <w:szCs w:val="20"/>
        </w:rPr>
        <w:t>@</w:t>
      </w:r>
      <w:proofErr w:type="gramStart"/>
      <w:r w:rsidRPr="006358F3">
        <w:rPr>
          <w:rFonts w:ascii="Courier New" w:eastAsia="Times New Roman" w:hAnsi="Courier New" w:cs="Courier New"/>
          <w:sz w:val="20"/>
          <w:szCs w:val="20"/>
        </w:rPr>
        <w:t>author</w:t>
      </w:r>
      <w:proofErr w:type="gramEnd"/>
      <w:r w:rsidRPr="006358F3">
        <w:rPr>
          <w:rFonts w:ascii="Courier New" w:eastAsia="Times New Roman" w:hAnsi="Courier New" w:cs="Courier New"/>
          <w:sz w:val="20"/>
          <w:szCs w:val="20"/>
        </w:rPr>
        <w:t>: Commander Shepard | https://example.com/profile | https://example.com/avatar.png</w:t>
      </w:r>
    </w:p>
    <w:p w14:paraId="38D52108" w14:textId="77777777" w:rsidR="006358F3" w:rsidRPr="006358F3" w:rsidRDefault="006358F3" w:rsidP="006358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8F3">
        <w:rPr>
          <w:rFonts w:ascii="Times New Roman" w:eastAsia="Times New Roman" w:hAnsi="Times New Roman" w:cs="Times New Roman"/>
          <w:sz w:val="24"/>
          <w:szCs w:val="24"/>
        </w:rPr>
        <w:t xml:space="preserve">The parts after the </w:t>
      </w:r>
      <w:r w:rsidRPr="006358F3">
        <w:rPr>
          <w:rFonts w:ascii="Courier New" w:eastAsia="Times New Roman" w:hAnsi="Courier New" w:cs="Courier New"/>
          <w:sz w:val="20"/>
          <w:szCs w:val="20"/>
        </w:rPr>
        <w:t>|</w:t>
      </w:r>
      <w:r w:rsidRPr="006358F3">
        <w:rPr>
          <w:rFonts w:ascii="Times New Roman" w:eastAsia="Times New Roman" w:hAnsi="Times New Roman" w:cs="Times New Roman"/>
          <w:sz w:val="24"/>
          <w:szCs w:val="24"/>
        </w:rPr>
        <w:t xml:space="preserve"> are optional.</w:t>
      </w:r>
    </w:p>
    <w:p w14:paraId="63611223" w14:textId="77777777" w:rsidR="006358F3" w:rsidRPr="006358F3" w:rsidRDefault="006358F3" w:rsidP="00635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8F3">
        <w:rPr>
          <w:rFonts w:ascii="Times New Roman" w:eastAsia="Times New Roman" w:hAnsi="Times New Roman" w:cs="Times New Roman"/>
          <w:sz w:val="24"/>
          <w:szCs w:val="24"/>
        </w:rPr>
        <w:pict w14:anchorId="16DE75D9">
          <v:rect id="_x0000_i1030" style="width:0;height:1.5pt" o:hralign="center" o:hrstd="t" o:hr="t" fillcolor="#a0a0a0" stroked="f"/>
        </w:pict>
      </w:r>
    </w:p>
    <w:p w14:paraId="1E01A794" w14:textId="77777777" w:rsidR="006358F3" w:rsidRPr="006358F3" w:rsidRDefault="006358F3" w:rsidP="006358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58F3">
        <w:rPr>
          <w:rFonts w:ascii="Times New Roman" w:eastAsia="Times New Roman" w:hAnsi="Times New Roman" w:cs="Times New Roman"/>
          <w:b/>
          <w:bCs/>
          <w:sz w:val="27"/>
          <w:szCs w:val="27"/>
        </w:rPr>
        <w:t>5. The Description</w:t>
      </w:r>
    </w:p>
    <w:p w14:paraId="40868A98" w14:textId="77777777" w:rsidR="006358F3" w:rsidRPr="006358F3" w:rsidRDefault="006358F3" w:rsidP="006358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8F3">
        <w:rPr>
          <w:rFonts w:ascii="Times New Roman" w:eastAsia="Times New Roman" w:hAnsi="Times New Roman" w:cs="Times New Roman"/>
          <w:sz w:val="24"/>
          <w:szCs w:val="24"/>
        </w:rPr>
        <w:t xml:space="preserve">Everything that isn’t a command (no </w:t>
      </w:r>
      <w:r w:rsidRPr="006358F3">
        <w:rPr>
          <w:rFonts w:ascii="Courier New" w:eastAsia="Times New Roman" w:hAnsi="Courier New" w:cs="Courier New"/>
          <w:sz w:val="20"/>
          <w:szCs w:val="20"/>
        </w:rPr>
        <w:t>@</w:t>
      </w:r>
      <w:r w:rsidRPr="006358F3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6358F3">
        <w:rPr>
          <w:rFonts w:ascii="Courier New" w:eastAsia="Times New Roman" w:hAnsi="Courier New" w:cs="Courier New"/>
          <w:sz w:val="20"/>
          <w:szCs w:val="20"/>
        </w:rPr>
        <w:t>#</w:t>
      </w:r>
      <w:r w:rsidRPr="006358F3">
        <w:rPr>
          <w:rFonts w:ascii="Times New Roman" w:eastAsia="Times New Roman" w:hAnsi="Times New Roman" w:cs="Times New Roman"/>
          <w:sz w:val="24"/>
          <w:szCs w:val="24"/>
        </w:rPr>
        <w:t xml:space="preserve">) becomes the main text of </w:t>
      </w:r>
      <w:proofErr w:type="gramStart"/>
      <w:r w:rsidRPr="006358F3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gramEnd"/>
      <w:r w:rsidRPr="006358F3">
        <w:rPr>
          <w:rFonts w:ascii="Times New Roman" w:eastAsia="Times New Roman" w:hAnsi="Times New Roman" w:cs="Times New Roman"/>
          <w:sz w:val="24"/>
          <w:szCs w:val="24"/>
        </w:rPr>
        <w:t xml:space="preserve"> embed.</w:t>
      </w:r>
      <w:r w:rsidRPr="006358F3">
        <w:rPr>
          <w:rFonts w:ascii="Times New Roman" w:eastAsia="Times New Roman" w:hAnsi="Times New Roman" w:cs="Times New Roman"/>
          <w:sz w:val="24"/>
          <w:szCs w:val="24"/>
        </w:rPr>
        <w:br/>
        <w:t>You can use Markdown:</w:t>
      </w:r>
    </w:p>
    <w:p w14:paraId="047FBB0B" w14:textId="77777777" w:rsidR="006358F3" w:rsidRPr="006358F3" w:rsidRDefault="006358F3" w:rsidP="0063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58F3">
        <w:rPr>
          <w:rFonts w:ascii="Courier New" w:eastAsia="Times New Roman" w:hAnsi="Courier New" w:cs="Courier New"/>
          <w:sz w:val="20"/>
          <w:szCs w:val="20"/>
        </w:rPr>
        <w:t>Welcome to the new cycle!</w:t>
      </w:r>
    </w:p>
    <w:p w14:paraId="333755F6" w14:textId="77777777" w:rsidR="006358F3" w:rsidRPr="006358F3" w:rsidRDefault="006358F3" w:rsidP="0063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58F3">
        <w:rPr>
          <w:rFonts w:ascii="Courier New" w:eastAsia="Times New Roman" w:hAnsi="Courier New" w:cs="Courier New"/>
          <w:sz w:val="20"/>
          <w:szCs w:val="20"/>
        </w:rPr>
        <w:t>- New missions</w:t>
      </w:r>
    </w:p>
    <w:p w14:paraId="6CE98459" w14:textId="77777777" w:rsidR="006358F3" w:rsidRPr="006358F3" w:rsidRDefault="006358F3" w:rsidP="0063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58F3">
        <w:rPr>
          <w:rFonts w:ascii="Courier New" w:eastAsia="Times New Roman" w:hAnsi="Courier New" w:cs="Courier New"/>
          <w:sz w:val="20"/>
          <w:szCs w:val="20"/>
        </w:rPr>
        <w:t>- Updated roles</w:t>
      </w:r>
    </w:p>
    <w:p w14:paraId="55873D32" w14:textId="77777777" w:rsidR="006358F3" w:rsidRPr="006358F3" w:rsidRDefault="006358F3" w:rsidP="0063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58F3">
        <w:rPr>
          <w:rFonts w:ascii="Courier New" w:eastAsia="Times New Roman" w:hAnsi="Courier New" w:cs="Courier New"/>
          <w:sz w:val="20"/>
          <w:szCs w:val="20"/>
        </w:rPr>
        <w:t>- Better coffee in the mess hall</w:t>
      </w:r>
    </w:p>
    <w:p w14:paraId="40439289" w14:textId="77777777" w:rsidR="006358F3" w:rsidRPr="006358F3" w:rsidRDefault="006358F3" w:rsidP="00635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8F3">
        <w:rPr>
          <w:rFonts w:ascii="Times New Roman" w:eastAsia="Times New Roman" w:hAnsi="Times New Roman" w:cs="Times New Roman"/>
          <w:sz w:val="24"/>
          <w:szCs w:val="24"/>
        </w:rPr>
        <w:pict w14:anchorId="6F5BD661">
          <v:rect id="_x0000_i1031" style="width:0;height:1.5pt" o:hralign="center" o:hrstd="t" o:hr="t" fillcolor="#a0a0a0" stroked="f"/>
        </w:pict>
      </w:r>
    </w:p>
    <w:p w14:paraId="7B5976C5" w14:textId="77777777" w:rsidR="006358F3" w:rsidRPr="006358F3" w:rsidRDefault="006358F3" w:rsidP="006358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58F3">
        <w:rPr>
          <w:rFonts w:ascii="Times New Roman" w:eastAsia="Times New Roman" w:hAnsi="Times New Roman" w:cs="Times New Roman"/>
          <w:b/>
          <w:bCs/>
          <w:sz w:val="27"/>
          <w:szCs w:val="27"/>
        </w:rPr>
        <w:t>6. Fields</w:t>
      </w:r>
    </w:p>
    <w:p w14:paraId="322E5E13" w14:textId="77777777" w:rsidR="006358F3" w:rsidRPr="006358F3" w:rsidRDefault="006358F3" w:rsidP="006358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8F3">
        <w:rPr>
          <w:rFonts w:ascii="Times New Roman" w:eastAsia="Times New Roman" w:hAnsi="Times New Roman" w:cs="Times New Roman"/>
          <w:sz w:val="24"/>
          <w:szCs w:val="24"/>
        </w:rPr>
        <w:t>Neat little boxes inside the embed:</w:t>
      </w:r>
    </w:p>
    <w:p w14:paraId="37DBD825" w14:textId="77777777" w:rsidR="006358F3" w:rsidRPr="006358F3" w:rsidRDefault="006358F3" w:rsidP="0063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58F3">
        <w:rPr>
          <w:rFonts w:ascii="Courier New" w:eastAsia="Times New Roman" w:hAnsi="Courier New" w:cs="Courier New"/>
          <w:sz w:val="20"/>
          <w:szCs w:val="20"/>
        </w:rPr>
        <w:t xml:space="preserve">*Field </w:t>
      </w:r>
      <w:proofErr w:type="gramStart"/>
      <w:r w:rsidRPr="006358F3">
        <w:rPr>
          <w:rFonts w:ascii="Courier New" w:eastAsia="Times New Roman" w:hAnsi="Courier New" w:cs="Courier New"/>
          <w:sz w:val="20"/>
          <w:szCs w:val="20"/>
        </w:rPr>
        <w:t>Name:*</w:t>
      </w:r>
      <w:proofErr w:type="gramEnd"/>
      <w:r w:rsidRPr="006358F3">
        <w:rPr>
          <w:rFonts w:ascii="Courier New" w:eastAsia="Times New Roman" w:hAnsi="Courier New" w:cs="Courier New"/>
          <w:sz w:val="20"/>
          <w:szCs w:val="20"/>
        </w:rPr>
        <w:t xml:space="preserve"> Field value</w:t>
      </w:r>
    </w:p>
    <w:p w14:paraId="07FFC3BC" w14:textId="77777777" w:rsidR="006358F3" w:rsidRPr="006358F3" w:rsidRDefault="006358F3" w:rsidP="006358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8F3">
        <w:rPr>
          <w:rFonts w:ascii="Times New Roman" w:eastAsia="Times New Roman" w:hAnsi="Times New Roman" w:cs="Times New Roman"/>
          <w:sz w:val="24"/>
          <w:szCs w:val="24"/>
        </w:rPr>
        <w:t xml:space="preserve">To make them line </w:t>
      </w:r>
      <w:proofErr w:type="gramStart"/>
      <w:r w:rsidRPr="006358F3">
        <w:rPr>
          <w:rFonts w:ascii="Times New Roman" w:eastAsia="Times New Roman" w:hAnsi="Times New Roman" w:cs="Times New Roman"/>
          <w:sz w:val="24"/>
          <w:szCs w:val="24"/>
        </w:rPr>
        <w:t>up side</w:t>
      </w:r>
      <w:proofErr w:type="gramEnd"/>
      <w:r w:rsidRPr="006358F3">
        <w:rPr>
          <w:rFonts w:ascii="Times New Roman" w:eastAsia="Times New Roman" w:hAnsi="Times New Roman" w:cs="Times New Roman"/>
          <w:sz w:val="24"/>
          <w:szCs w:val="24"/>
        </w:rPr>
        <w:t xml:space="preserve">-by-side, add </w:t>
      </w:r>
      <w:r w:rsidRPr="006358F3">
        <w:rPr>
          <w:rFonts w:ascii="Courier New" w:eastAsia="Times New Roman" w:hAnsi="Courier New" w:cs="Courier New"/>
          <w:sz w:val="20"/>
          <w:szCs w:val="20"/>
        </w:rPr>
        <w:t>| inline</w:t>
      </w:r>
      <w:r w:rsidRPr="006358F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A04B0ED" w14:textId="77777777" w:rsidR="006358F3" w:rsidRPr="006358F3" w:rsidRDefault="006358F3" w:rsidP="0063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58F3">
        <w:rPr>
          <w:rFonts w:ascii="Courier New" w:eastAsia="Times New Roman" w:hAnsi="Courier New" w:cs="Courier New"/>
          <w:sz w:val="20"/>
          <w:szCs w:val="20"/>
        </w:rPr>
        <w:lastRenderedPageBreak/>
        <w:t>*</w:t>
      </w:r>
      <w:proofErr w:type="gramStart"/>
      <w:r w:rsidRPr="006358F3">
        <w:rPr>
          <w:rFonts w:ascii="Courier New" w:eastAsia="Times New Roman" w:hAnsi="Courier New" w:cs="Courier New"/>
          <w:sz w:val="20"/>
          <w:szCs w:val="20"/>
        </w:rPr>
        <w:t>Status:*</w:t>
      </w:r>
      <w:proofErr w:type="gramEnd"/>
      <w:r w:rsidRPr="006358F3">
        <w:rPr>
          <w:rFonts w:ascii="Courier New" w:eastAsia="Times New Roman" w:hAnsi="Courier New" w:cs="Courier New"/>
          <w:sz w:val="20"/>
          <w:szCs w:val="20"/>
        </w:rPr>
        <w:t xml:space="preserve"> Active | inline</w:t>
      </w:r>
    </w:p>
    <w:p w14:paraId="210465B1" w14:textId="77777777" w:rsidR="006358F3" w:rsidRPr="006358F3" w:rsidRDefault="006358F3" w:rsidP="0063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58F3">
        <w:rPr>
          <w:rFonts w:ascii="Courier New" w:eastAsia="Times New Roman" w:hAnsi="Courier New" w:cs="Courier New"/>
          <w:sz w:val="20"/>
          <w:szCs w:val="20"/>
        </w:rPr>
        <w:t>*</w:t>
      </w:r>
      <w:proofErr w:type="gramStart"/>
      <w:r w:rsidRPr="006358F3">
        <w:rPr>
          <w:rFonts w:ascii="Courier New" w:eastAsia="Times New Roman" w:hAnsi="Courier New" w:cs="Courier New"/>
          <w:sz w:val="20"/>
          <w:szCs w:val="20"/>
        </w:rPr>
        <w:t>Level:*</w:t>
      </w:r>
      <w:proofErr w:type="gramEnd"/>
      <w:r w:rsidRPr="006358F3">
        <w:rPr>
          <w:rFonts w:ascii="Courier New" w:eastAsia="Times New Roman" w:hAnsi="Courier New" w:cs="Courier New"/>
          <w:sz w:val="20"/>
          <w:szCs w:val="20"/>
        </w:rPr>
        <w:t xml:space="preserve"> 42 | inline</w:t>
      </w:r>
    </w:p>
    <w:p w14:paraId="40BDF8DD" w14:textId="77777777" w:rsidR="006358F3" w:rsidRPr="006358F3" w:rsidRDefault="006358F3" w:rsidP="00635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8F3">
        <w:rPr>
          <w:rFonts w:ascii="Times New Roman" w:eastAsia="Times New Roman" w:hAnsi="Times New Roman" w:cs="Times New Roman"/>
          <w:sz w:val="24"/>
          <w:szCs w:val="24"/>
        </w:rPr>
        <w:pict w14:anchorId="313C2B32">
          <v:rect id="_x0000_i1032" style="width:0;height:1.5pt" o:hralign="center" o:hrstd="t" o:hr="t" fillcolor="#a0a0a0" stroked="f"/>
        </w:pict>
      </w:r>
    </w:p>
    <w:p w14:paraId="53010DA7" w14:textId="77777777" w:rsidR="006358F3" w:rsidRPr="006358F3" w:rsidRDefault="006358F3" w:rsidP="006358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58F3">
        <w:rPr>
          <w:rFonts w:ascii="Times New Roman" w:eastAsia="Times New Roman" w:hAnsi="Times New Roman" w:cs="Times New Roman"/>
          <w:b/>
          <w:bCs/>
          <w:sz w:val="27"/>
          <w:szCs w:val="27"/>
        </w:rPr>
        <w:t>7. Footer</w:t>
      </w:r>
    </w:p>
    <w:p w14:paraId="6A759190" w14:textId="77777777" w:rsidR="006358F3" w:rsidRPr="006358F3" w:rsidRDefault="006358F3" w:rsidP="006358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8F3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6358F3">
        <w:rPr>
          <w:rFonts w:ascii="Courier New" w:eastAsia="Times New Roman" w:hAnsi="Courier New" w:cs="Courier New"/>
          <w:sz w:val="20"/>
          <w:szCs w:val="20"/>
        </w:rPr>
        <w:t>---</w:t>
      </w:r>
      <w:r w:rsidRPr="006358F3">
        <w:rPr>
          <w:rFonts w:ascii="Times New Roman" w:eastAsia="Times New Roman" w:hAnsi="Times New Roman" w:cs="Times New Roman"/>
          <w:sz w:val="24"/>
          <w:szCs w:val="24"/>
        </w:rPr>
        <w:t xml:space="preserve"> (three dashes) to start the footer section:</w:t>
      </w:r>
    </w:p>
    <w:p w14:paraId="3B5E2F9C" w14:textId="77777777" w:rsidR="006358F3" w:rsidRPr="006358F3" w:rsidRDefault="006358F3" w:rsidP="0063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58F3">
        <w:rPr>
          <w:rFonts w:ascii="Courier New" w:eastAsia="Times New Roman" w:hAnsi="Courier New" w:cs="Courier New"/>
          <w:sz w:val="20"/>
          <w:szCs w:val="20"/>
        </w:rPr>
        <w:t>Footer: Text here | https://example.com/icon.png</w:t>
      </w:r>
    </w:p>
    <w:p w14:paraId="27553589" w14:textId="77777777" w:rsidR="006358F3" w:rsidRPr="006358F3" w:rsidRDefault="006358F3" w:rsidP="006358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8F3">
        <w:rPr>
          <w:rFonts w:ascii="Times New Roman" w:eastAsia="Times New Roman" w:hAnsi="Times New Roman" w:cs="Times New Roman"/>
          <w:sz w:val="24"/>
          <w:szCs w:val="24"/>
        </w:rPr>
        <w:t>Icon is optional.</w:t>
      </w:r>
    </w:p>
    <w:p w14:paraId="0AF395A6" w14:textId="77777777" w:rsidR="006358F3" w:rsidRPr="006358F3" w:rsidRDefault="006358F3" w:rsidP="00635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8F3">
        <w:rPr>
          <w:rFonts w:ascii="Times New Roman" w:eastAsia="Times New Roman" w:hAnsi="Times New Roman" w:cs="Times New Roman"/>
          <w:sz w:val="24"/>
          <w:szCs w:val="24"/>
        </w:rPr>
        <w:pict w14:anchorId="6C51DCA0">
          <v:rect id="_x0000_i1033" style="width:0;height:1.5pt" o:hralign="center" o:hrstd="t" o:hr="t" fillcolor="#a0a0a0" stroked="f"/>
        </w:pict>
      </w:r>
    </w:p>
    <w:p w14:paraId="3DC0C2B8" w14:textId="77777777" w:rsidR="006358F3" w:rsidRPr="006358F3" w:rsidRDefault="006358F3" w:rsidP="006358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58F3">
        <w:rPr>
          <w:rFonts w:ascii="Times New Roman" w:eastAsia="Times New Roman" w:hAnsi="Times New Roman" w:cs="Times New Roman"/>
          <w:b/>
          <w:bCs/>
          <w:sz w:val="27"/>
          <w:szCs w:val="27"/>
        </w:rPr>
        <w:t>8. Timestamp</w:t>
      </w:r>
    </w:p>
    <w:p w14:paraId="26FAD646" w14:textId="77777777" w:rsidR="006358F3" w:rsidRPr="006358F3" w:rsidRDefault="006358F3" w:rsidP="006358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8F3">
        <w:rPr>
          <w:rFonts w:ascii="Times New Roman" w:eastAsia="Times New Roman" w:hAnsi="Times New Roman" w:cs="Times New Roman"/>
          <w:sz w:val="24"/>
          <w:szCs w:val="24"/>
        </w:rPr>
        <w:t>Show when it was posted:</w:t>
      </w:r>
    </w:p>
    <w:p w14:paraId="7FFB1591" w14:textId="77777777" w:rsidR="006358F3" w:rsidRPr="006358F3" w:rsidRDefault="006358F3" w:rsidP="0063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58F3">
        <w:rPr>
          <w:rFonts w:ascii="Courier New" w:eastAsia="Times New Roman" w:hAnsi="Courier New" w:cs="Courier New"/>
          <w:sz w:val="20"/>
          <w:szCs w:val="20"/>
        </w:rPr>
        <w:t>@</w:t>
      </w:r>
      <w:proofErr w:type="gramStart"/>
      <w:r w:rsidRPr="006358F3">
        <w:rPr>
          <w:rFonts w:ascii="Courier New" w:eastAsia="Times New Roman" w:hAnsi="Courier New" w:cs="Courier New"/>
          <w:sz w:val="20"/>
          <w:szCs w:val="20"/>
        </w:rPr>
        <w:t>timestamp</w:t>
      </w:r>
      <w:proofErr w:type="gramEnd"/>
      <w:r w:rsidRPr="006358F3">
        <w:rPr>
          <w:rFonts w:ascii="Courier New" w:eastAsia="Times New Roman" w:hAnsi="Courier New" w:cs="Courier New"/>
          <w:sz w:val="20"/>
          <w:szCs w:val="20"/>
        </w:rPr>
        <w:t>: now</w:t>
      </w:r>
    </w:p>
    <w:p w14:paraId="5E774938" w14:textId="77777777" w:rsidR="006358F3" w:rsidRPr="006358F3" w:rsidRDefault="006358F3" w:rsidP="006358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8F3">
        <w:rPr>
          <w:rFonts w:ascii="Times New Roman" w:eastAsia="Times New Roman" w:hAnsi="Times New Roman" w:cs="Times New Roman"/>
          <w:sz w:val="24"/>
          <w:szCs w:val="24"/>
        </w:rPr>
        <w:t>Or use a specific date/time in ISO format.</w:t>
      </w:r>
    </w:p>
    <w:p w14:paraId="2140D8C4" w14:textId="77777777" w:rsidR="006358F3" w:rsidRPr="006358F3" w:rsidRDefault="006358F3" w:rsidP="00635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8F3">
        <w:rPr>
          <w:rFonts w:ascii="Times New Roman" w:eastAsia="Times New Roman" w:hAnsi="Times New Roman" w:cs="Times New Roman"/>
          <w:sz w:val="24"/>
          <w:szCs w:val="24"/>
        </w:rPr>
        <w:pict w14:anchorId="1B89E08F">
          <v:rect id="_x0000_i1034" style="width:0;height:1.5pt" o:hralign="center" o:hrstd="t" o:hr="t" fillcolor="#a0a0a0" stroked="f"/>
        </w:pict>
      </w:r>
    </w:p>
    <w:p w14:paraId="4FC88E80" w14:textId="77777777" w:rsidR="006358F3" w:rsidRPr="006358F3" w:rsidRDefault="006358F3" w:rsidP="006358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358F3">
        <w:rPr>
          <w:rFonts w:ascii="Segoe UI Emoji" w:eastAsia="Times New Roman" w:hAnsi="Segoe UI Emoji" w:cs="Segoe UI Emoji"/>
          <w:b/>
          <w:bCs/>
          <w:sz w:val="36"/>
          <w:szCs w:val="36"/>
        </w:rPr>
        <w:t>✍️</w:t>
      </w:r>
      <w:r w:rsidRPr="006358F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Markdown Formatting Guide</w:t>
      </w:r>
    </w:p>
    <w:p w14:paraId="5C0FA049" w14:textId="77777777" w:rsidR="006358F3" w:rsidRPr="006358F3" w:rsidRDefault="006358F3" w:rsidP="006358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8F3">
        <w:rPr>
          <w:rFonts w:ascii="Times New Roman" w:eastAsia="Times New Roman" w:hAnsi="Times New Roman" w:cs="Times New Roman"/>
          <w:sz w:val="24"/>
          <w:szCs w:val="24"/>
        </w:rPr>
        <w:t xml:space="preserve">You can format text inside </w:t>
      </w:r>
      <w:proofErr w:type="gramStart"/>
      <w:r w:rsidRPr="006358F3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gramEnd"/>
      <w:r w:rsidRPr="006358F3">
        <w:rPr>
          <w:rFonts w:ascii="Times New Roman" w:eastAsia="Times New Roman" w:hAnsi="Times New Roman" w:cs="Times New Roman"/>
          <w:sz w:val="24"/>
          <w:szCs w:val="24"/>
        </w:rPr>
        <w:t xml:space="preserve"> embed using regular Discord Markdown. This works anywhere in the description or field values.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2"/>
        <w:gridCol w:w="3301"/>
        <w:gridCol w:w="1695"/>
      </w:tblGrid>
      <w:tr w:rsidR="006358F3" w:rsidRPr="006358F3" w14:paraId="5C7F7451" w14:textId="77777777" w:rsidTr="006358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84FDEA" w14:textId="77777777" w:rsidR="006358F3" w:rsidRPr="006358F3" w:rsidRDefault="006358F3" w:rsidP="00635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58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Style</w:t>
            </w:r>
          </w:p>
        </w:tc>
        <w:tc>
          <w:tcPr>
            <w:tcW w:w="0" w:type="auto"/>
            <w:vAlign w:val="center"/>
            <w:hideMark/>
          </w:tcPr>
          <w:p w14:paraId="2F0DDB57" w14:textId="77777777" w:rsidR="006358F3" w:rsidRPr="006358F3" w:rsidRDefault="006358F3" w:rsidP="00635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58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How to Write It</w:t>
            </w:r>
          </w:p>
        </w:tc>
        <w:tc>
          <w:tcPr>
            <w:tcW w:w="0" w:type="auto"/>
            <w:vAlign w:val="center"/>
            <w:hideMark/>
          </w:tcPr>
          <w:p w14:paraId="41A47092" w14:textId="77777777" w:rsidR="006358F3" w:rsidRPr="006358F3" w:rsidRDefault="006358F3" w:rsidP="00635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58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 Result</w:t>
            </w:r>
          </w:p>
        </w:tc>
      </w:tr>
      <w:tr w:rsidR="006358F3" w:rsidRPr="006358F3" w14:paraId="10251809" w14:textId="77777777" w:rsidTr="006358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E3B1E" w14:textId="77777777" w:rsidR="006358F3" w:rsidRPr="006358F3" w:rsidRDefault="006358F3" w:rsidP="00635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8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Bold</w:t>
            </w:r>
          </w:p>
        </w:tc>
        <w:tc>
          <w:tcPr>
            <w:tcW w:w="0" w:type="auto"/>
            <w:vAlign w:val="center"/>
            <w:hideMark/>
          </w:tcPr>
          <w:p w14:paraId="714EB2C1" w14:textId="77777777" w:rsidR="006358F3" w:rsidRPr="006358F3" w:rsidRDefault="006358F3" w:rsidP="00635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8F3">
              <w:rPr>
                <w:rFonts w:ascii="Courier New" w:eastAsia="Times New Roman" w:hAnsi="Courier New" w:cs="Courier New"/>
                <w:sz w:val="20"/>
                <w:szCs w:val="20"/>
              </w:rPr>
              <w:t>**text**</w:t>
            </w:r>
          </w:p>
        </w:tc>
        <w:tc>
          <w:tcPr>
            <w:tcW w:w="0" w:type="auto"/>
            <w:vAlign w:val="center"/>
            <w:hideMark/>
          </w:tcPr>
          <w:p w14:paraId="732C938A" w14:textId="77777777" w:rsidR="006358F3" w:rsidRPr="006358F3" w:rsidRDefault="006358F3" w:rsidP="00635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8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text</w:t>
            </w:r>
          </w:p>
        </w:tc>
      </w:tr>
      <w:tr w:rsidR="006358F3" w:rsidRPr="006358F3" w14:paraId="11E0AD37" w14:textId="77777777" w:rsidTr="006358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7D154" w14:textId="77777777" w:rsidR="006358F3" w:rsidRPr="006358F3" w:rsidRDefault="006358F3" w:rsidP="00635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8F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Italics</w:t>
            </w:r>
          </w:p>
        </w:tc>
        <w:tc>
          <w:tcPr>
            <w:tcW w:w="0" w:type="auto"/>
            <w:vAlign w:val="center"/>
            <w:hideMark/>
          </w:tcPr>
          <w:p w14:paraId="7EC68F54" w14:textId="77777777" w:rsidR="006358F3" w:rsidRPr="006358F3" w:rsidRDefault="006358F3" w:rsidP="00635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8F3">
              <w:rPr>
                <w:rFonts w:ascii="Courier New" w:eastAsia="Times New Roman" w:hAnsi="Courier New" w:cs="Courier New"/>
                <w:sz w:val="20"/>
                <w:szCs w:val="20"/>
              </w:rPr>
              <w:t>*text*</w:t>
            </w:r>
            <w:r w:rsidRPr="006358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r w:rsidRPr="006358F3">
              <w:rPr>
                <w:rFonts w:ascii="Courier New" w:eastAsia="Times New Roman" w:hAnsi="Courier New" w:cs="Courier New"/>
                <w:sz w:val="20"/>
                <w:szCs w:val="20"/>
              </w:rPr>
              <w:t>_text_</w:t>
            </w:r>
          </w:p>
        </w:tc>
        <w:tc>
          <w:tcPr>
            <w:tcW w:w="0" w:type="auto"/>
            <w:vAlign w:val="center"/>
            <w:hideMark/>
          </w:tcPr>
          <w:p w14:paraId="2275879F" w14:textId="77777777" w:rsidR="006358F3" w:rsidRPr="006358F3" w:rsidRDefault="006358F3" w:rsidP="00635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8F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text</w:t>
            </w:r>
          </w:p>
        </w:tc>
      </w:tr>
      <w:tr w:rsidR="006358F3" w:rsidRPr="006358F3" w14:paraId="03D3FA36" w14:textId="77777777" w:rsidTr="006358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1D146" w14:textId="77777777" w:rsidR="006358F3" w:rsidRPr="006358F3" w:rsidRDefault="006358F3" w:rsidP="00635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8F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Bold Italics</w:t>
            </w:r>
          </w:p>
        </w:tc>
        <w:tc>
          <w:tcPr>
            <w:tcW w:w="0" w:type="auto"/>
            <w:vAlign w:val="center"/>
            <w:hideMark/>
          </w:tcPr>
          <w:p w14:paraId="0AA65069" w14:textId="77777777" w:rsidR="006358F3" w:rsidRPr="006358F3" w:rsidRDefault="006358F3" w:rsidP="00635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8F3">
              <w:rPr>
                <w:rFonts w:ascii="Courier New" w:eastAsia="Times New Roman" w:hAnsi="Courier New" w:cs="Courier New"/>
                <w:sz w:val="20"/>
                <w:szCs w:val="20"/>
              </w:rPr>
              <w:t>***text***</w:t>
            </w:r>
          </w:p>
        </w:tc>
        <w:tc>
          <w:tcPr>
            <w:tcW w:w="0" w:type="auto"/>
            <w:vAlign w:val="center"/>
            <w:hideMark/>
          </w:tcPr>
          <w:p w14:paraId="296787DD" w14:textId="77777777" w:rsidR="006358F3" w:rsidRPr="006358F3" w:rsidRDefault="006358F3" w:rsidP="00635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8F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text</w:t>
            </w:r>
          </w:p>
        </w:tc>
      </w:tr>
      <w:tr w:rsidR="006358F3" w:rsidRPr="006358F3" w14:paraId="6CEE5EA7" w14:textId="77777777" w:rsidTr="006358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2A3AF" w14:textId="77777777" w:rsidR="006358F3" w:rsidRPr="006358F3" w:rsidRDefault="006358F3" w:rsidP="00635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del w:id="0" w:author="Unknown">
              <w:r w:rsidRPr="006358F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Strikethrough</w:delText>
              </w:r>
            </w:del>
          </w:p>
        </w:tc>
        <w:tc>
          <w:tcPr>
            <w:tcW w:w="0" w:type="auto"/>
            <w:vAlign w:val="center"/>
            <w:hideMark/>
          </w:tcPr>
          <w:p w14:paraId="0FBE6803" w14:textId="77777777" w:rsidR="006358F3" w:rsidRPr="006358F3" w:rsidRDefault="006358F3" w:rsidP="00635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8F3">
              <w:rPr>
                <w:rFonts w:ascii="Courier New" w:eastAsia="Times New Roman" w:hAnsi="Courier New" w:cs="Courier New"/>
                <w:sz w:val="20"/>
                <w:szCs w:val="20"/>
              </w:rPr>
              <w:t>~~text~~</w:t>
            </w:r>
          </w:p>
        </w:tc>
        <w:tc>
          <w:tcPr>
            <w:tcW w:w="0" w:type="auto"/>
            <w:vAlign w:val="center"/>
            <w:hideMark/>
          </w:tcPr>
          <w:p w14:paraId="16A90340" w14:textId="77777777" w:rsidR="006358F3" w:rsidRPr="006358F3" w:rsidRDefault="006358F3" w:rsidP="00635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del w:id="1" w:author="Unknown">
              <w:r w:rsidRPr="006358F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text</w:delText>
              </w:r>
            </w:del>
          </w:p>
        </w:tc>
      </w:tr>
      <w:tr w:rsidR="006358F3" w:rsidRPr="006358F3" w14:paraId="5B07D94F" w14:textId="77777777" w:rsidTr="006358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2138C" w14:textId="77777777" w:rsidR="006358F3" w:rsidRPr="006358F3" w:rsidRDefault="006358F3" w:rsidP="00635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8F3">
              <w:rPr>
                <w:rFonts w:ascii="Courier New" w:eastAsia="Times New Roman" w:hAnsi="Courier New" w:cs="Courier New"/>
                <w:sz w:val="20"/>
                <w:szCs w:val="20"/>
              </w:rPr>
              <w:t>Inline code</w:t>
            </w:r>
          </w:p>
        </w:tc>
        <w:tc>
          <w:tcPr>
            <w:tcW w:w="0" w:type="auto"/>
            <w:vAlign w:val="center"/>
            <w:hideMark/>
          </w:tcPr>
          <w:p w14:paraId="3DA4A479" w14:textId="77777777" w:rsidR="006358F3" w:rsidRPr="006358F3" w:rsidRDefault="006358F3" w:rsidP="00635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8F3">
              <w:rPr>
                <w:rFonts w:ascii="Courier New" w:eastAsia="Times New Roman" w:hAnsi="Courier New" w:cs="Courier New"/>
                <w:sz w:val="20"/>
                <w:szCs w:val="20"/>
              </w:rPr>
              <w:t>`text`</w:t>
            </w:r>
          </w:p>
        </w:tc>
        <w:tc>
          <w:tcPr>
            <w:tcW w:w="0" w:type="auto"/>
            <w:vAlign w:val="center"/>
            <w:hideMark/>
          </w:tcPr>
          <w:p w14:paraId="70467BCA" w14:textId="77777777" w:rsidR="006358F3" w:rsidRPr="006358F3" w:rsidRDefault="006358F3" w:rsidP="00635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8F3">
              <w:rPr>
                <w:rFonts w:ascii="Courier New" w:eastAsia="Times New Roman" w:hAnsi="Courier New" w:cs="Courier New"/>
                <w:sz w:val="20"/>
                <w:szCs w:val="20"/>
              </w:rPr>
              <w:t>text</w:t>
            </w:r>
          </w:p>
        </w:tc>
      </w:tr>
      <w:tr w:rsidR="006358F3" w:rsidRPr="006358F3" w14:paraId="29956D0C" w14:textId="77777777" w:rsidTr="006358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89F50" w14:textId="77777777" w:rsidR="006358F3" w:rsidRPr="006358F3" w:rsidRDefault="006358F3" w:rsidP="00635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8F3">
              <w:rPr>
                <w:rFonts w:ascii="Courier New" w:eastAsia="Times New Roman" w:hAnsi="Courier New" w:cs="Courier New"/>
                <w:sz w:val="20"/>
                <w:szCs w:val="20"/>
              </w:rPr>
              <w:t>Code block</w:t>
            </w:r>
          </w:p>
        </w:tc>
        <w:tc>
          <w:tcPr>
            <w:tcW w:w="0" w:type="auto"/>
            <w:vAlign w:val="center"/>
            <w:hideMark/>
          </w:tcPr>
          <w:p w14:paraId="4C74A451" w14:textId="77777777" w:rsidR="006358F3" w:rsidRPr="006358F3" w:rsidRDefault="006358F3" w:rsidP="00635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1D0929D" w14:textId="77777777" w:rsidR="006358F3" w:rsidRPr="006358F3" w:rsidRDefault="006358F3" w:rsidP="00635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58F3" w:rsidRPr="006358F3" w14:paraId="3D891546" w14:textId="77777777" w:rsidTr="006358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5414B" w14:textId="77777777" w:rsidR="006358F3" w:rsidRPr="006358F3" w:rsidRDefault="006358F3" w:rsidP="00635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8F3">
              <w:rPr>
                <w:rFonts w:ascii="Times New Roman" w:eastAsia="Times New Roman" w:hAnsi="Times New Roman" w:cs="Times New Roman"/>
                <w:sz w:val="24"/>
                <w:szCs w:val="24"/>
              </w:rPr>
              <w:t>multiline code</w:t>
            </w:r>
          </w:p>
        </w:tc>
        <w:tc>
          <w:tcPr>
            <w:tcW w:w="0" w:type="auto"/>
            <w:vAlign w:val="center"/>
            <w:hideMark/>
          </w:tcPr>
          <w:p w14:paraId="6726D593" w14:textId="77777777" w:rsidR="006358F3" w:rsidRPr="006358F3" w:rsidRDefault="006358F3" w:rsidP="00635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7DC67DB" w14:textId="77777777" w:rsidR="006358F3" w:rsidRPr="006358F3" w:rsidRDefault="006358F3" w:rsidP="00635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58F3" w:rsidRPr="006358F3" w14:paraId="31960370" w14:textId="77777777" w:rsidTr="006358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01FAAA" w14:textId="77777777" w:rsidR="006358F3" w:rsidRPr="006358F3" w:rsidRDefault="006358F3" w:rsidP="00635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FA3C9A" w14:textId="77777777" w:rsidR="006358F3" w:rsidRPr="006358F3" w:rsidRDefault="006358F3" w:rsidP="00635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8F3">
              <w:rPr>
                <w:rFonts w:ascii="Times New Roman" w:eastAsia="Times New Roman" w:hAnsi="Times New Roman" w:cs="Times New Roman"/>
                <w:sz w:val="24"/>
                <w:szCs w:val="24"/>
              </w:rPr>
              <w:t>A block of code</w:t>
            </w:r>
          </w:p>
        </w:tc>
        <w:tc>
          <w:tcPr>
            <w:tcW w:w="0" w:type="auto"/>
            <w:vAlign w:val="center"/>
            <w:hideMark/>
          </w:tcPr>
          <w:p w14:paraId="2FF3A88D" w14:textId="77777777" w:rsidR="006358F3" w:rsidRPr="006358F3" w:rsidRDefault="006358F3" w:rsidP="00635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58F3" w:rsidRPr="006358F3" w14:paraId="022C739C" w14:textId="77777777" w:rsidTr="006358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EADD6" w14:textId="77777777" w:rsidR="006358F3" w:rsidRPr="006358F3" w:rsidRDefault="006358F3" w:rsidP="00635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8F3">
              <w:rPr>
                <w:rFonts w:ascii="Times New Roman" w:eastAsia="Times New Roman" w:hAnsi="Times New Roman" w:cs="Times New Roman"/>
                <w:sz w:val="24"/>
                <w:szCs w:val="24"/>
              </w:rPr>
              <w:t>&gt; Quote</w:t>
            </w:r>
          </w:p>
        </w:tc>
        <w:tc>
          <w:tcPr>
            <w:tcW w:w="0" w:type="auto"/>
            <w:vAlign w:val="center"/>
            <w:hideMark/>
          </w:tcPr>
          <w:p w14:paraId="452FD5E4" w14:textId="77777777" w:rsidR="006358F3" w:rsidRPr="006358F3" w:rsidRDefault="006358F3" w:rsidP="00635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8F3">
              <w:rPr>
                <w:rFonts w:ascii="Courier New" w:eastAsia="Times New Roman" w:hAnsi="Courier New" w:cs="Courier New"/>
                <w:sz w:val="20"/>
                <w:szCs w:val="20"/>
              </w:rPr>
              <w:t>&gt; text</w:t>
            </w:r>
          </w:p>
        </w:tc>
        <w:tc>
          <w:tcPr>
            <w:tcW w:w="0" w:type="auto"/>
            <w:vAlign w:val="center"/>
            <w:hideMark/>
          </w:tcPr>
          <w:p w14:paraId="572D5BED" w14:textId="77777777" w:rsidR="006358F3" w:rsidRPr="006358F3" w:rsidRDefault="006358F3" w:rsidP="00635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8F3">
              <w:rPr>
                <w:rFonts w:ascii="Times New Roman" w:eastAsia="Times New Roman" w:hAnsi="Times New Roman" w:cs="Times New Roman"/>
                <w:sz w:val="24"/>
                <w:szCs w:val="24"/>
              </w:rPr>
              <w:t>&gt; text</w:t>
            </w:r>
          </w:p>
        </w:tc>
      </w:tr>
      <w:tr w:rsidR="006358F3" w:rsidRPr="006358F3" w14:paraId="2DCE06A5" w14:textId="77777777" w:rsidTr="006358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BD959" w14:textId="77777777" w:rsidR="006358F3" w:rsidRPr="006358F3" w:rsidRDefault="006358F3" w:rsidP="00635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8F3">
              <w:rPr>
                <w:rFonts w:ascii="Times New Roman" w:eastAsia="Times New Roman" w:hAnsi="Times New Roman" w:cs="Times New Roman"/>
                <w:sz w:val="24"/>
                <w:szCs w:val="24"/>
              </w:rPr>
              <w:t>• Bullet list</w:t>
            </w:r>
          </w:p>
        </w:tc>
        <w:tc>
          <w:tcPr>
            <w:tcW w:w="0" w:type="auto"/>
            <w:vAlign w:val="center"/>
            <w:hideMark/>
          </w:tcPr>
          <w:p w14:paraId="24AE1596" w14:textId="77777777" w:rsidR="006358F3" w:rsidRPr="006358F3" w:rsidRDefault="006358F3" w:rsidP="00635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8F3">
              <w:rPr>
                <w:rFonts w:ascii="Courier New" w:eastAsia="Times New Roman" w:hAnsi="Courier New" w:cs="Courier New"/>
                <w:sz w:val="20"/>
                <w:szCs w:val="20"/>
              </w:rPr>
              <w:t>- item</w:t>
            </w:r>
            <w:r w:rsidRPr="006358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r w:rsidRPr="006358F3">
              <w:rPr>
                <w:rFonts w:ascii="Courier New" w:eastAsia="Times New Roman" w:hAnsi="Courier New" w:cs="Courier New"/>
                <w:sz w:val="20"/>
                <w:szCs w:val="20"/>
              </w:rPr>
              <w:t>* item</w:t>
            </w:r>
          </w:p>
        </w:tc>
        <w:tc>
          <w:tcPr>
            <w:tcW w:w="0" w:type="auto"/>
            <w:vAlign w:val="center"/>
            <w:hideMark/>
          </w:tcPr>
          <w:p w14:paraId="457ED569" w14:textId="77777777" w:rsidR="006358F3" w:rsidRPr="006358F3" w:rsidRDefault="006358F3" w:rsidP="00635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8F3">
              <w:rPr>
                <w:rFonts w:ascii="Times New Roman" w:eastAsia="Times New Roman" w:hAnsi="Times New Roman" w:cs="Times New Roman"/>
                <w:sz w:val="24"/>
                <w:szCs w:val="24"/>
              </w:rPr>
              <w:t>- item</w:t>
            </w:r>
          </w:p>
        </w:tc>
      </w:tr>
      <w:tr w:rsidR="006358F3" w:rsidRPr="006358F3" w14:paraId="4AAA2A8D" w14:textId="77777777" w:rsidTr="006358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1B830" w14:textId="77777777" w:rsidR="006358F3" w:rsidRPr="006358F3" w:rsidRDefault="006358F3" w:rsidP="00635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8F3">
              <w:rPr>
                <w:rFonts w:ascii="Times New Roman" w:eastAsia="Times New Roman" w:hAnsi="Times New Roman" w:cs="Times New Roman"/>
                <w:sz w:val="24"/>
                <w:szCs w:val="24"/>
              </w:rPr>
              <w:t>1️</w:t>
            </w:r>
            <w:r w:rsidRPr="006358F3">
              <w:rPr>
                <w:rFonts w:ascii="Tahoma" w:eastAsia="Times New Roman" w:hAnsi="Tahoma" w:cs="Tahoma"/>
                <w:sz w:val="24"/>
                <w:szCs w:val="24"/>
              </w:rPr>
              <w:t>⃣</w:t>
            </w:r>
            <w:r w:rsidRPr="006358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Numbered list</w:t>
            </w:r>
          </w:p>
        </w:tc>
        <w:tc>
          <w:tcPr>
            <w:tcW w:w="0" w:type="auto"/>
            <w:vAlign w:val="center"/>
            <w:hideMark/>
          </w:tcPr>
          <w:p w14:paraId="1563F7E2" w14:textId="77777777" w:rsidR="006358F3" w:rsidRPr="006358F3" w:rsidRDefault="006358F3" w:rsidP="00635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8F3">
              <w:rPr>
                <w:rFonts w:ascii="Courier New" w:eastAsia="Times New Roman" w:hAnsi="Courier New" w:cs="Courier New"/>
                <w:sz w:val="20"/>
                <w:szCs w:val="20"/>
              </w:rPr>
              <w:t>1. item</w:t>
            </w:r>
          </w:p>
        </w:tc>
        <w:tc>
          <w:tcPr>
            <w:tcW w:w="0" w:type="auto"/>
            <w:vAlign w:val="center"/>
            <w:hideMark/>
          </w:tcPr>
          <w:p w14:paraId="372968E7" w14:textId="77777777" w:rsidR="006358F3" w:rsidRPr="006358F3" w:rsidRDefault="006358F3" w:rsidP="00635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8F3">
              <w:rPr>
                <w:rFonts w:ascii="Times New Roman" w:eastAsia="Times New Roman" w:hAnsi="Times New Roman" w:cs="Times New Roman"/>
                <w:sz w:val="24"/>
                <w:szCs w:val="24"/>
              </w:rPr>
              <w:t>1. item</w:t>
            </w:r>
          </w:p>
        </w:tc>
      </w:tr>
      <w:tr w:rsidR="006358F3" w:rsidRPr="006358F3" w14:paraId="4A711465" w14:textId="77777777" w:rsidTr="006358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F4BBF" w14:textId="77777777" w:rsidR="006358F3" w:rsidRPr="006358F3" w:rsidRDefault="006358F3" w:rsidP="00635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6358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Link</w:t>
              </w:r>
            </w:hyperlink>
          </w:p>
        </w:tc>
        <w:tc>
          <w:tcPr>
            <w:tcW w:w="0" w:type="auto"/>
            <w:vAlign w:val="center"/>
            <w:hideMark/>
          </w:tcPr>
          <w:p w14:paraId="1A79C724" w14:textId="77777777" w:rsidR="006358F3" w:rsidRPr="006358F3" w:rsidRDefault="006358F3" w:rsidP="00635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8F3">
              <w:rPr>
                <w:rFonts w:ascii="Courier New" w:eastAsia="Times New Roman" w:hAnsi="Courier New" w:cs="Courier New"/>
                <w:sz w:val="20"/>
                <w:szCs w:val="20"/>
              </w:rPr>
              <w:t>[Link](https://example.com)</w:t>
            </w:r>
          </w:p>
        </w:tc>
        <w:tc>
          <w:tcPr>
            <w:tcW w:w="0" w:type="auto"/>
            <w:vAlign w:val="center"/>
            <w:hideMark/>
          </w:tcPr>
          <w:p w14:paraId="4CD96128" w14:textId="77777777" w:rsidR="006358F3" w:rsidRPr="006358F3" w:rsidRDefault="006358F3" w:rsidP="00635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6358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Link</w:t>
              </w:r>
            </w:hyperlink>
          </w:p>
        </w:tc>
      </w:tr>
    </w:tbl>
    <w:p w14:paraId="6F2850DD" w14:textId="77777777" w:rsidR="006358F3" w:rsidRPr="006358F3" w:rsidRDefault="006358F3" w:rsidP="006358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8F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Use these to make </w:t>
      </w:r>
      <w:proofErr w:type="gramStart"/>
      <w:r w:rsidRPr="006358F3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gramEnd"/>
      <w:r w:rsidRPr="006358F3">
        <w:rPr>
          <w:rFonts w:ascii="Times New Roman" w:eastAsia="Times New Roman" w:hAnsi="Times New Roman" w:cs="Times New Roman"/>
          <w:sz w:val="24"/>
          <w:szCs w:val="24"/>
        </w:rPr>
        <w:t xml:space="preserve"> embeds readable and stylish without breaking the format.</w:t>
      </w:r>
    </w:p>
    <w:p w14:paraId="78B316E2" w14:textId="77777777" w:rsidR="006358F3" w:rsidRPr="006358F3" w:rsidRDefault="006358F3" w:rsidP="00635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8F3">
        <w:rPr>
          <w:rFonts w:ascii="Times New Roman" w:eastAsia="Times New Roman" w:hAnsi="Times New Roman" w:cs="Times New Roman"/>
          <w:sz w:val="24"/>
          <w:szCs w:val="24"/>
        </w:rPr>
        <w:pict w14:anchorId="1378A04C">
          <v:rect id="_x0000_i1035" style="width:0;height:1.5pt" o:hralign="center" o:hrstd="t" o:hr="t" fillcolor="#a0a0a0" stroked="f"/>
        </w:pict>
      </w:r>
    </w:p>
    <w:p w14:paraId="0981CBD3" w14:textId="77777777" w:rsidR="006358F3" w:rsidRPr="006358F3" w:rsidRDefault="006358F3" w:rsidP="006358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358F3">
        <w:rPr>
          <w:rFonts w:ascii="Segoe UI Emoji" w:eastAsia="Times New Roman" w:hAnsi="Segoe UI Emoji" w:cs="Segoe UI Emoji"/>
          <w:b/>
          <w:bCs/>
          <w:sz w:val="36"/>
          <w:szCs w:val="36"/>
        </w:rPr>
        <w:t>🔖</w:t>
      </w:r>
      <w:r w:rsidRPr="006358F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Rules and Limits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5"/>
        <w:gridCol w:w="7205"/>
      </w:tblGrid>
      <w:tr w:rsidR="006358F3" w:rsidRPr="006358F3" w14:paraId="4ECEF668" w14:textId="77777777" w:rsidTr="006358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750A89" w14:textId="77777777" w:rsidR="006358F3" w:rsidRPr="006358F3" w:rsidRDefault="006358F3" w:rsidP="00635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58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14:paraId="4C21FC0A" w14:textId="77777777" w:rsidR="006358F3" w:rsidRPr="006358F3" w:rsidRDefault="006358F3" w:rsidP="00635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58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Rules &amp; Limits</w:t>
            </w:r>
          </w:p>
        </w:tc>
      </w:tr>
      <w:tr w:rsidR="006358F3" w:rsidRPr="006358F3" w14:paraId="3B980CDD" w14:textId="77777777" w:rsidTr="006358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FC766" w14:textId="77777777" w:rsidR="006358F3" w:rsidRPr="006358F3" w:rsidRDefault="006358F3" w:rsidP="00635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8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6221892A" w14:textId="77777777" w:rsidR="006358F3" w:rsidRPr="006358F3" w:rsidRDefault="006358F3" w:rsidP="00635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8F3">
              <w:rPr>
                <w:rFonts w:ascii="Times New Roman" w:eastAsia="Times New Roman" w:hAnsi="Times New Roman" w:cs="Times New Roman"/>
                <w:sz w:val="24"/>
                <w:szCs w:val="24"/>
              </w:rPr>
              <w:t>Up to 256 characters. Only one per embed. Appears at top.</w:t>
            </w:r>
          </w:p>
        </w:tc>
      </w:tr>
      <w:tr w:rsidR="006358F3" w:rsidRPr="006358F3" w14:paraId="47F4B42C" w14:textId="77777777" w:rsidTr="006358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256BF" w14:textId="77777777" w:rsidR="006358F3" w:rsidRPr="006358F3" w:rsidRDefault="006358F3" w:rsidP="00635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8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D36BCC5" w14:textId="77777777" w:rsidR="006358F3" w:rsidRPr="006358F3" w:rsidRDefault="006358F3" w:rsidP="00635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8F3">
              <w:rPr>
                <w:rFonts w:ascii="Times New Roman" w:eastAsia="Times New Roman" w:hAnsi="Times New Roman" w:cs="Times New Roman"/>
                <w:sz w:val="24"/>
                <w:szCs w:val="24"/>
              </w:rPr>
              <w:t>Up to 4096 characters total. Supports Markdown.</w:t>
            </w:r>
          </w:p>
        </w:tc>
      </w:tr>
      <w:tr w:rsidR="006358F3" w:rsidRPr="006358F3" w14:paraId="0C767C5C" w14:textId="77777777" w:rsidTr="006358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0D753" w14:textId="77777777" w:rsidR="006358F3" w:rsidRPr="006358F3" w:rsidRDefault="006358F3" w:rsidP="00635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8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Fields</w:t>
            </w:r>
          </w:p>
        </w:tc>
        <w:tc>
          <w:tcPr>
            <w:tcW w:w="0" w:type="auto"/>
            <w:vAlign w:val="center"/>
            <w:hideMark/>
          </w:tcPr>
          <w:p w14:paraId="48414EBD" w14:textId="77777777" w:rsidR="006358F3" w:rsidRPr="006358F3" w:rsidRDefault="006358F3" w:rsidP="00635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8F3">
              <w:rPr>
                <w:rFonts w:ascii="Times New Roman" w:eastAsia="Times New Roman" w:hAnsi="Times New Roman" w:cs="Times New Roman"/>
                <w:sz w:val="24"/>
                <w:szCs w:val="24"/>
              </w:rPr>
              <w:t>Up to 25 per embed. Each field name max 256 chars, value max 1024.</w:t>
            </w:r>
          </w:p>
        </w:tc>
      </w:tr>
      <w:tr w:rsidR="006358F3" w:rsidRPr="006358F3" w14:paraId="2B80177A" w14:textId="77777777" w:rsidTr="006358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D84C7" w14:textId="77777777" w:rsidR="006358F3" w:rsidRPr="006358F3" w:rsidRDefault="006358F3" w:rsidP="00635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8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Inline Fields</w:t>
            </w:r>
          </w:p>
        </w:tc>
        <w:tc>
          <w:tcPr>
            <w:tcW w:w="0" w:type="auto"/>
            <w:vAlign w:val="center"/>
            <w:hideMark/>
          </w:tcPr>
          <w:p w14:paraId="282B9857" w14:textId="77777777" w:rsidR="006358F3" w:rsidRPr="006358F3" w:rsidRDefault="006358F3" w:rsidP="00635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8F3">
              <w:rPr>
                <w:rFonts w:ascii="Times New Roman" w:eastAsia="Times New Roman" w:hAnsi="Times New Roman" w:cs="Times New Roman"/>
                <w:sz w:val="24"/>
                <w:szCs w:val="24"/>
              </w:rPr>
              <w:t>Display side by side (max three per row).</w:t>
            </w:r>
          </w:p>
        </w:tc>
      </w:tr>
      <w:tr w:rsidR="006358F3" w:rsidRPr="006358F3" w14:paraId="0D483A15" w14:textId="77777777" w:rsidTr="006358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15CF0" w14:textId="77777777" w:rsidR="006358F3" w:rsidRPr="006358F3" w:rsidRDefault="006358F3" w:rsidP="00635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8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Color</w:t>
            </w:r>
          </w:p>
        </w:tc>
        <w:tc>
          <w:tcPr>
            <w:tcW w:w="0" w:type="auto"/>
            <w:vAlign w:val="center"/>
            <w:hideMark/>
          </w:tcPr>
          <w:p w14:paraId="7127572C" w14:textId="77777777" w:rsidR="006358F3" w:rsidRPr="006358F3" w:rsidRDefault="006358F3" w:rsidP="00635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8F3">
              <w:rPr>
                <w:rFonts w:ascii="Times New Roman" w:eastAsia="Times New Roman" w:hAnsi="Times New Roman" w:cs="Times New Roman"/>
                <w:sz w:val="24"/>
                <w:szCs w:val="24"/>
              </w:rPr>
              <w:t>Must be a named color or hex (</w:t>
            </w:r>
            <w:proofErr w:type="gramStart"/>
            <w:r w:rsidRPr="006358F3">
              <w:rPr>
                <w:rFonts w:ascii="Times New Roman" w:eastAsia="Times New Roman" w:hAnsi="Times New Roman" w:cs="Times New Roman"/>
                <w:sz w:val="24"/>
                <w:szCs w:val="24"/>
              </w:rPr>
              <w:t>e.g.</w:t>
            </w:r>
            <w:proofErr w:type="gramEnd"/>
            <w:r w:rsidRPr="006358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358F3">
              <w:rPr>
                <w:rFonts w:ascii="Courier New" w:eastAsia="Times New Roman" w:hAnsi="Courier New" w:cs="Courier New"/>
                <w:sz w:val="20"/>
                <w:szCs w:val="20"/>
              </w:rPr>
              <w:t>#FF9900</w:t>
            </w:r>
            <w:r w:rsidRPr="006358F3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6358F3" w:rsidRPr="006358F3" w14:paraId="0ED6F816" w14:textId="77777777" w:rsidTr="006358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8FE4A" w14:textId="77777777" w:rsidR="006358F3" w:rsidRPr="006358F3" w:rsidRDefault="006358F3" w:rsidP="00635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8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Images</w:t>
            </w:r>
          </w:p>
        </w:tc>
        <w:tc>
          <w:tcPr>
            <w:tcW w:w="0" w:type="auto"/>
            <w:vAlign w:val="center"/>
            <w:hideMark/>
          </w:tcPr>
          <w:p w14:paraId="53701B5F" w14:textId="77777777" w:rsidR="006358F3" w:rsidRPr="006358F3" w:rsidRDefault="006358F3" w:rsidP="00635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8F3">
              <w:rPr>
                <w:rFonts w:ascii="Times New Roman" w:eastAsia="Times New Roman" w:hAnsi="Times New Roman" w:cs="Times New Roman"/>
                <w:sz w:val="24"/>
                <w:szCs w:val="24"/>
              </w:rPr>
              <w:t>One thumbnail and one image per embed. URLs must be valid.</w:t>
            </w:r>
          </w:p>
        </w:tc>
      </w:tr>
      <w:tr w:rsidR="006358F3" w:rsidRPr="006358F3" w14:paraId="7D42590C" w14:textId="77777777" w:rsidTr="006358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81F09" w14:textId="77777777" w:rsidR="006358F3" w:rsidRPr="006358F3" w:rsidRDefault="006358F3" w:rsidP="00635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8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0" w:type="auto"/>
            <w:vAlign w:val="center"/>
            <w:hideMark/>
          </w:tcPr>
          <w:p w14:paraId="34CB7B34" w14:textId="77777777" w:rsidR="006358F3" w:rsidRPr="006358F3" w:rsidRDefault="006358F3" w:rsidP="00635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8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Optional; name 256 chars max, </w:t>
            </w:r>
            <w:proofErr w:type="gramStart"/>
            <w:r w:rsidRPr="006358F3"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  <w:proofErr w:type="gramEnd"/>
            <w:r w:rsidRPr="006358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icon optional.</w:t>
            </w:r>
          </w:p>
        </w:tc>
      </w:tr>
      <w:tr w:rsidR="006358F3" w:rsidRPr="006358F3" w14:paraId="4B311498" w14:textId="77777777" w:rsidTr="006358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F156C" w14:textId="77777777" w:rsidR="006358F3" w:rsidRPr="006358F3" w:rsidRDefault="006358F3" w:rsidP="00635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8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Footer</w:t>
            </w:r>
          </w:p>
        </w:tc>
        <w:tc>
          <w:tcPr>
            <w:tcW w:w="0" w:type="auto"/>
            <w:vAlign w:val="center"/>
            <w:hideMark/>
          </w:tcPr>
          <w:p w14:paraId="5BC5B802" w14:textId="77777777" w:rsidR="006358F3" w:rsidRPr="006358F3" w:rsidRDefault="006358F3" w:rsidP="00635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8F3">
              <w:rPr>
                <w:rFonts w:ascii="Times New Roman" w:eastAsia="Times New Roman" w:hAnsi="Times New Roman" w:cs="Times New Roman"/>
                <w:sz w:val="24"/>
                <w:szCs w:val="24"/>
              </w:rPr>
              <w:t>Max 2048 characters; may include an icon.</w:t>
            </w:r>
          </w:p>
        </w:tc>
      </w:tr>
      <w:tr w:rsidR="006358F3" w:rsidRPr="006358F3" w14:paraId="7C2A980B" w14:textId="77777777" w:rsidTr="006358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FEC54" w14:textId="77777777" w:rsidR="006358F3" w:rsidRPr="006358F3" w:rsidRDefault="006358F3" w:rsidP="00635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8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734A1593" w14:textId="77777777" w:rsidR="006358F3" w:rsidRPr="006358F3" w:rsidRDefault="006358F3" w:rsidP="00635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8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One per embed; </w:t>
            </w:r>
            <w:r w:rsidRPr="006358F3">
              <w:rPr>
                <w:rFonts w:ascii="Courier New" w:eastAsia="Times New Roman" w:hAnsi="Courier New" w:cs="Courier New"/>
                <w:sz w:val="20"/>
                <w:szCs w:val="20"/>
              </w:rPr>
              <w:t>@timestamp: now</w:t>
            </w:r>
            <w:r w:rsidRPr="006358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recommended.</w:t>
            </w:r>
          </w:p>
        </w:tc>
      </w:tr>
      <w:tr w:rsidR="006358F3" w:rsidRPr="006358F3" w14:paraId="562B1578" w14:textId="77777777" w:rsidTr="006358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7D0B7" w14:textId="77777777" w:rsidR="006358F3" w:rsidRPr="006358F3" w:rsidRDefault="006358F3" w:rsidP="00635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8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Embeds per message</w:t>
            </w:r>
          </w:p>
        </w:tc>
        <w:tc>
          <w:tcPr>
            <w:tcW w:w="0" w:type="auto"/>
            <w:vAlign w:val="center"/>
            <w:hideMark/>
          </w:tcPr>
          <w:p w14:paraId="71AEB38D" w14:textId="77777777" w:rsidR="006358F3" w:rsidRPr="006358F3" w:rsidRDefault="006358F3" w:rsidP="00635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8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bot may send up to 10 embeds in one message (separated by </w:t>
            </w:r>
            <w:r w:rsidRPr="006358F3">
              <w:rPr>
                <w:rFonts w:ascii="Courier New" w:eastAsia="Times New Roman" w:hAnsi="Courier New" w:cs="Courier New"/>
                <w:sz w:val="20"/>
                <w:szCs w:val="20"/>
              </w:rPr>
              <w:t>---</w:t>
            </w:r>
            <w:r w:rsidRPr="006358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blocks).</w:t>
            </w:r>
          </w:p>
        </w:tc>
      </w:tr>
    </w:tbl>
    <w:p w14:paraId="4DE37023" w14:textId="77777777" w:rsidR="006358F3" w:rsidRPr="006358F3" w:rsidRDefault="006358F3" w:rsidP="00635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8F3">
        <w:rPr>
          <w:rFonts w:ascii="Times New Roman" w:eastAsia="Times New Roman" w:hAnsi="Times New Roman" w:cs="Times New Roman"/>
          <w:sz w:val="24"/>
          <w:szCs w:val="24"/>
        </w:rPr>
        <w:pict w14:anchorId="15AA4EFD">
          <v:rect id="_x0000_i1036" style="width:0;height:1.5pt" o:hralign="center" o:hrstd="t" o:hr="t" fillcolor="#a0a0a0" stroked="f"/>
        </w:pict>
      </w:r>
    </w:p>
    <w:p w14:paraId="2951DCDC" w14:textId="77777777" w:rsidR="006358F3" w:rsidRPr="006358F3" w:rsidRDefault="006358F3" w:rsidP="006358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358F3">
        <w:rPr>
          <w:rFonts w:ascii="Segoe UI Emoji" w:eastAsia="Times New Roman" w:hAnsi="Segoe UI Emoji" w:cs="Segoe UI Emoji"/>
          <w:b/>
          <w:bCs/>
          <w:sz w:val="36"/>
          <w:szCs w:val="36"/>
        </w:rPr>
        <w:t>🌈</w:t>
      </w:r>
      <w:r w:rsidRPr="006358F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Full Example</w:t>
      </w:r>
    </w:p>
    <w:p w14:paraId="4492BE36" w14:textId="77777777" w:rsidR="006358F3" w:rsidRPr="006358F3" w:rsidRDefault="006358F3" w:rsidP="0063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58F3">
        <w:rPr>
          <w:rFonts w:ascii="Courier New" w:eastAsia="Times New Roman" w:hAnsi="Courier New" w:cs="Courier New"/>
          <w:sz w:val="20"/>
          <w:szCs w:val="20"/>
        </w:rPr>
        <w:t># Title: Squadron 42 Status Report</w:t>
      </w:r>
    </w:p>
    <w:p w14:paraId="4C97F2BC" w14:textId="77777777" w:rsidR="006358F3" w:rsidRPr="006358F3" w:rsidRDefault="006358F3" w:rsidP="0063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58F3">
        <w:rPr>
          <w:rFonts w:ascii="Courier New" w:eastAsia="Times New Roman" w:hAnsi="Courier New" w:cs="Courier New"/>
          <w:sz w:val="20"/>
          <w:szCs w:val="20"/>
        </w:rPr>
        <w:t>@</w:t>
      </w:r>
      <w:proofErr w:type="gramStart"/>
      <w:r w:rsidRPr="006358F3">
        <w:rPr>
          <w:rFonts w:ascii="Courier New" w:eastAsia="Times New Roman" w:hAnsi="Courier New" w:cs="Courier New"/>
          <w:sz w:val="20"/>
          <w:szCs w:val="20"/>
        </w:rPr>
        <w:t>color</w:t>
      </w:r>
      <w:proofErr w:type="gramEnd"/>
      <w:r w:rsidRPr="006358F3">
        <w:rPr>
          <w:rFonts w:ascii="Courier New" w:eastAsia="Times New Roman" w:hAnsi="Courier New" w:cs="Courier New"/>
          <w:sz w:val="20"/>
          <w:szCs w:val="20"/>
        </w:rPr>
        <w:t>: gold</w:t>
      </w:r>
    </w:p>
    <w:p w14:paraId="7C47FD52" w14:textId="77777777" w:rsidR="006358F3" w:rsidRPr="006358F3" w:rsidRDefault="006358F3" w:rsidP="0063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58F3">
        <w:rPr>
          <w:rFonts w:ascii="Courier New" w:eastAsia="Times New Roman" w:hAnsi="Courier New" w:cs="Courier New"/>
          <w:sz w:val="20"/>
          <w:szCs w:val="20"/>
        </w:rPr>
        <w:t>@</w:t>
      </w:r>
      <w:proofErr w:type="gramStart"/>
      <w:r w:rsidRPr="006358F3">
        <w:rPr>
          <w:rFonts w:ascii="Courier New" w:eastAsia="Times New Roman" w:hAnsi="Courier New" w:cs="Courier New"/>
          <w:sz w:val="20"/>
          <w:szCs w:val="20"/>
        </w:rPr>
        <w:t>thumbnail</w:t>
      </w:r>
      <w:proofErr w:type="gramEnd"/>
      <w:r w:rsidRPr="006358F3">
        <w:rPr>
          <w:rFonts w:ascii="Courier New" w:eastAsia="Times New Roman" w:hAnsi="Courier New" w:cs="Courier New"/>
          <w:sz w:val="20"/>
          <w:szCs w:val="20"/>
        </w:rPr>
        <w:t>: https://example.com/ship.png</w:t>
      </w:r>
    </w:p>
    <w:p w14:paraId="70CE299F" w14:textId="77777777" w:rsidR="006358F3" w:rsidRPr="006358F3" w:rsidRDefault="006358F3" w:rsidP="0063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58F3">
        <w:rPr>
          <w:rFonts w:ascii="Courier New" w:eastAsia="Times New Roman" w:hAnsi="Courier New" w:cs="Courier New"/>
          <w:sz w:val="20"/>
          <w:szCs w:val="20"/>
        </w:rPr>
        <w:t>@</w:t>
      </w:r>
      <w:proofErr w:type="gramStart"/>
      <w:r w:rsidRPr="006358F3">
        <w:rPr>
          <w:rFonts w:ascii="Courier New" w:eastAsia="Times New Roman" w:hAnsi="Courier New" w:cs="Courier New"/>
          <w:sz w:val="20"/>
          <w:szCs w:val="20"/>
        </w:rPr>
        <w:t>image</w:t>
      </w:r>
      <w:proofErr w:type="gramEnd"/>
      <w:r w:rsidRPr="006358F3">
        <w:rPr>
          <w:rFonts w:ascii="Courier New" w:eastAsia="Times New Roman" w:hAnsi="Courier New" w:cs="Courier New"/>
          <w:sz w:val="20"/>
          <w:szCs w:val="20"/>
        </w:rPr>
        <w:t>: https://example.com/banner.jpg</w:t>
      </w:r>
    </w:p>
    <w:p w14:paraId="301FBC43" w14:textId="77777777" w:rsidR="006358F3" w:rsidRPr="006358F3" w:rsidRDefault="006358F3" w:rsidP="0063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58F3">
        <w:rPr>
          <w:rFonts w:ascii="Courier New" w:eastAsia="Times New Roman" w:hAnsi="Courier New" w:cs="Courier New"/>
          <w:sz w:val="20"/>
          <w:szCs w:val="20"/>
        </w:rPr>
        <w:t>@</w:t>
      </w:r>
      <w:proofErr w:type="gramStart"/>
      <w:r w:rsidRPr="006358F3">
        <w:rPr>
          <w:rFonts w:ascii="Courier New" w:eastAsia="Times New Roman" w:hAnsi="Courier New" w:cs="Courier New"/>
          <w:sz w:val="20"/>
          <w:szCs w:val="20"/>
        </w:rPr>
        <w:t>author</w:t>
      </w:r>
      <w:proofErr w:type="gramEnd"/>
      <w:r w:rsidRPr="006358F3">
        <w:rPr>
          <w:rFonts w:ascii="Courier New" w:eastAsia="Times New Roman" w:hAnsi="Courier New" w:cs="Courier New"/>
          <w:sz w:val="20"/>
          <w:szCs w:val="20"/>
        </w:rPr>
        <w:t>: Admiral Bishop | https://example.com/bishop | https://example.com/avatar.png</w:t>
      </w:r>
    </w:p>
    <w:p w14:paraId="4C8627C9" w14:textId="77777777" w:rsidR="006358F3" w:rsidRPr="006358F3" w:rsidRDefault="006358F3" w:rsidP="0063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1B134DE" w14:textId="77777777" w:rsidR="006358F3" w:rsidRPr="006358F3" w:rsidRDefault="006358F3" w:rsidP="0063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58F3">
        <w:rPr>
          <w:rFonts w:ascii="Courier New" w:eastAsia="Times New Roman" w:hAnsi="Courier New" w:cs="Courier New"/>
          <w:sz w:val="20"/>
          <w:szCs w:val="20"/>
        </w:rPr>
        <w:t>Mission briefing for today:</w:t>
      </w:r>
    </w:p>
    <w:p w14:paraId="1646033D" w14:textId="77777777" w:rsidR="006358F3" w:rsidRPr="006358F3" w:rsidRDefault="006358F3" w:rsidP="0063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58F3">
        <w:rPr>
          <w:rFonts w:ascii="Courier New" w:eastAsia="Times New Roman" w:hAnsi="Courier New" w:cs="Courier New"/>
          <w:sz w:val="20"/>
          <w:szCs w:val="20"/>
        </w:rPr>
        <w:t>* Secure Vega Sector</w:t>
      </w:r>
    </w:p>
    <w:p w14:paraId="16F705CB" w14:textId="77777777" w:rsidR="006358F3" w:rsidRPr="006358F3" w:rsidRDefault="006358F3" w:rsidP="0063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58F3">
        <w:rPr>
          <w:rFonts w:ascii="Courier New" w:eastAsia="Times New Roman" w:hAnsi="Courier New" w:cs="Courier New"/>
          <w:sz w:val="20"/>
          <w:szCs w:val="20"/>
        </w:rPr>
        <w:t>* Protect civilian assets</w:t>
      </w:r>
    </w:p>
    <w:p w14:paraId="1DA5ECED" w14:textId="77777777" w:rsidR="006358F3" w:rsidRPr="006358F3" w:rsidRDefault="006358F3" w:rsidP="0063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58F3">
        <w:rPr>
          <w:rFonts w:ascii="Courier New" w:eastAsia="Times New Roman" w:hAnsi="Courier New" w:cs="Courier New"/>
          <w:sz w:val="20"/>
          <w:szCs w:val="20"/>
        </w:rPr>
        <w:t>* Await further orders</w:t>
      </w:r>
    </w:p>
    <w:p w14:paraId="017F1213" w14:textId="77777777" w:rsidR="006358F3" w:rsidRPr="006358F3" w:rsidRDefault="006358F3" w:rsidP="0063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2E50B71" w14:textId="77777777" w:rsidR="006358F3" w:rsidRPr="006358F3" w:rsidRDefault="006358F3" w:rsidP="0063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58F3">
        <w:rPr>
          <w:rFonts w:ascii="Courier New" w:eastAsia="Times New Roman" w:hAnsi="Courier New" w:cs="Courier New"/>
          <w:sz w:val="20"/>
          <w:szCs w:val="20"/>
        </w:rPr>
        <w:t>*</w:t>
      </w:r>
      <w:proofErr w:type="gramStart"/>
      <w:r w:rsidRPr="006358F3">
        <w:rPr>
          <w:rFonts w:ascii="Courier New" w:eastAsia="Times New Roman" w:hAnsi="Courier New" w:cs="Courier New"/>
          <w:sz w:val="20"/>
          <w:szCs w:val="20"/>
        </w:rPr>
        <w:t>Commander:*</w:t>
      </w:r>
      <w:proofErr w:type="gramEnd"/>
      <w:r w:rsidRPr="006358F3">
        <w:rPr>
          <w:rFonts w:ascii="Courier New" w:eastAsia="Times New Roman" w:hAnsi="Courier New" w:cs="Courier New"/>
          <w:sz w:val="20"/>
          <w:szCs w:val="20"/>
        </w:rPr>
        <w:t xml:space="preserve"> Liam | inline</w:t>
      </w:r>
    </w:p>
    <w:p w14:paraId="27F4ABCB" w14:textId="77777777" w:rsidR="006358F3" w:rsidRPr="006358F3" w:rsidRDefault="006358F3" w:rsidP="0063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58F3">
        <w:rPr>
          <w:rFonts w:ascii="Courier New" w:eastAsia="Times New Roman" w:hAnsi="Courier New" w:cs="Courier New"/>
          <w:sz w:val="20"/>
          <w:szCs w:val="20"/>
        </w:rPr>
        <w:t>*</w:t>
      </w:r>
      <w:proofErr w:type="gramStart"/>
      <w:r w:rsidRPr="006358F3">
        <w:rPr>
          <w:rFonts w:ascii="Courier New" w:eastAsia="Times New Roman" w:hAnsi="Courier New" w:cs="Courier New"/>
          <w:sz w:val="20"/>
          <w:szCs w:val="20"/>
        </w:rPr>
        <w:t>Status:*</w:t>
      </w:r>
      <w:proofErr w:type="gramEnd"/>
      <w:r w:rsidRPr="006358F3">
        <w:rPr>
          <w:rFonts w:ascii="Courier New" w:eastAsia="Times New Roman" w:hAnsi="Courier New" w:cs="Courier New"/>
          <w:sz w:val="20"/>
          <w:szCs w:val="20"/>
        </w:rPr>
        <w:t xml:space="preserve"> Active | inline</w:t>
      </w:r>
    </w:p>
    <w:p w14:paraId="706F637E" w14:textId="77777777" w:rsidR="006358F3" w:rsidRPr="006358F3" w:rsidRDefault="006358F3" w:rsidP="0063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58F3">
        <w:rPr>
          <w:rFonts w:ascii="Courier New" w:eastAsia="Times New Roman" w:hAnsi="Courier New" w:cs="Courier New"/>
          <w:sz w:val="20"/>
          <w:szCs w:val="20"/>
        </w:rPr>
        <w:t>*</w:t>
      </w:r>
      <w:proofErr w:type="gramStart"/>
      <w:r w:rsidRPr="006358F3">
        <w:rPr>
          <w:rFonts w:ascii="Courier New" w:eastAsia="Times New Roman" w:hAnsi="Courier New" w:cs="Courier New"/>
          <w:sz w:val="20"/>
          <w:szCs w:val="20"/>
        </w:rPr>
        <w:t>Priority:*</w:t>
      </w:r>
      <w:proofErr w:type="gramEnd"/>
      <w:r w:rsidRPr="006358F3">
        <w:rPr>
          <w:rFonts w:ascii="Courier New" w:eastAsia="Times New Roman" w:hAnsi="Courier New" w:cs="Courier New"/>
          <w:sz w:val="20"/>
          <w:szCs w:val="20"/>
        </w:rPr>
        <w:t xml:space="preserve"> High | inline</w:t>
      </w:r>
    </w:p>
    <w:p w14:paraId="7C48DB08" w14:textId="77777777" w:rsidR="006358F3" w:rsidRPr="006358F3" w:rsidRDefault="006358F3" w:rsidP="0063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207CD0D" w14:textId="77777777" w:rsidR="006358F3" w:rsidRPr="006358F3" w:rsidRDefault="006358F3" w:rsidP="0063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58F3">
        <w:rPr>
          <w:rFonts w:ascii="Courier New" w:eastAsia="Times New Roman" w:hAnsi="Courier New" w:cs="Courier New"/>
          <w:sz w:val="20"/>
          <w:szCs w:val="20"/>
        </w:rPr>
        <w:t>---</w:t>
      </w:r>
    </w:p>
    <w:p w14:paraId="50522B09" w14:textId="77777777" w:rsidR="006358F3" w:rsidRPr="006358F3" w:rsidRDefault="006358F3" w:rsidP="0063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58F3">
        <w:rPr>
          <w:rFonts w:ascii="Courier New" w:eastAsia="Times New Roman" w:hAnsi="Courier New" w:cs="Courier New"/>
          <w:sz w:val="20"/>
          <w:szCs w:val="20"/>
        </w:rPr>
        <w:t xml:space="preserve">Footer: Property of the UEE | https://example.com/uee.png  </w:t>
      </w:r>
    </w:p>
    <w:p w14:paraId="7B49E4C3" w14:textId="77777777" w:rsidR="006358F3" w:rsidRPr="006358F3" w:rsidRDefault="006358F3" w:rsidP="0063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58F3">
        <w:rPr>
          <w:rFonts w:ascii="Courier New" w:eastAsia="Times New Roman" w:hAnsi="Courier New" w:cs="Courier New"/>
          <w:sz w:val="20"/>
          <w:szCs w:val="20"/>
        </w:rPr>
        <w:t>@</w:t>
      </w:r>
      <w:proofErr w:type="gramStart"/>
      <w:r w:rsidRPr="006358F3">
        <w:rPr>
          <w:rFonts w:ascii="Courier New" w:eastAsia="Times New Roman" w:hAnsi="Courier New" w:cs="Courier New"/>
          <w:sz w:val="20"/>
          <w:szCs w:val="20"/>
        </w:rPr>
        <w:t>timestamp</w:t>
      </w:r>
      <w:proofErr w:type="gramEnd"/>
      <w:r w:rsidRPr="006358F3">
        <w:rPr>
          <w:rFonts w:ascii="Courier New" w:eastAsia="Times New Roman" w:hAnsi="Courier New" w:cs="Courier New"/>
          <w:sz w:val="20"/>
          <w:szCs w:val="20"/>
        </w:rPr>
        <w:t>: now</w:t>
      </w:r>
    </w:p>
    <w:p w14:paraId="5CDA0DA4" w14:textId="77777777" w:rsidR="006358F3" w:rsidRPr="006358F3" w:rsidRDefault="006358F3" w:rsidP="00635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8F3">
        <w:rPr>
          <w:rFonts w:ascii="Times New Roman" w:eastAsia="Times New Roman" w:hAnsi="Times New Roman" w:cs="Times New Roman"/>
          <w:sz w:val="24"/>
          <w:szCs w:val="24"/>
        </w:rPr>
        <w:pict w14:anchorId="41A50F69">
          <v:rect id="_x0000_i1037" style="width:0;height:1.5pt" o:hralign="center" o:hrstd="t" o:hr="t" fillcolor="#a0a0a0" stroked="f"/>
        </w:pict>
      </w:r>
    </w:p>
    <w:p w14:paraId="344A2FB6" w14:textId="77777777" w:rsidR="006358F3" w:rsidRPr="006358F3" w:rsidRDefault="006358F3" w:rsidP="006358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358F3">
        <w:rPr>
          <w:rFonts w:ascii="Segoe UI Emoji" w:eastAsia="Times New Roman" w:hAnsi="Segoe UI Emoji" w:cs="Segoe UI Emoji"/>
          <w:b/>
          <w:bCs/>
          <w:sz w:val="36"/>
          <w:szCs w:val="36"/>
        </w:rPr>
        <w:t>💡</w:t>
      </w:r>
      <w:r w:rsidRPr="006358F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Quick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9"/>
        <w:gridCol w:w="4921"/>
      </w:tblGrid>
      <w:tr w:rsidR="006358F3" w:rsidRPr="006358F3" w14:paraId="10CB6CD6" w14:textId="77777777" w:rsidTr="006358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151882" w14:textId="77777777" w:rsidR="006358F3" w:rsidRPr="006358F3" w:rsidRDefault="006358F3" w:rsidP="00635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58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What you want</w:t>
            </w:r>
          </w:p>
        </w:tc>
        <w:tc>
          <w:tcPr>
            <w:tcW w:w="0" w:type="auto"/>
            <w:vAlign w:val="center"/>
            <w:hideMark/>
          </w:tcPr>
          <w:p w14:paraId="4D5A0054" w14:textId="77777777" w:rsidR="006358F3" w:rsidRPr="006358F3" w:rsidRDefault="006358F3" w:rsidP="00635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58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What to write</w:t>
            </w:r>
          </w:p>
        </w:tc>
      </w:tr>
      <w:tr w:rsidR="006358F3" w:rsidRPr="006358F3" w14:paraId="5DEBCBD9" w14:textId="77777777" w:rsidTr="006358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B0ACF" w14:textId="77777777" w:rsidR="006358F3" w:rsidRPr="006358F3" w:rsidRDefault="006358F3" w:rsidP="00635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8F3">
              <w:rPr>
                <w:rFonts w:ascii="Times New Roman" w:eastAsia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137A8277" w14:textId="77777777" w:rsidR="006358F3" w:rsidRPr="006358F3" w:rsidRDefault="006358F3" w:rsidP="00635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8F3">
              <w:rPr>
                <w:rFonts w:ascii="Courier New" w:eastAsia="Times New Roman" w:hAnsi="Courier New" w:cs="Courier New"/>
                <w:sz w:val="20"/>
                <w:szCs w:val="20"/>
              </w:rPr>
              <w:t># Title: ...</w:t>
            </w:r>
          </w:p>
        </w:tc>
      </w:tr>
      <w:tr w:rsidR="006358F3" w:rsidRPr="006358F3" w14:paraId="6572A9DF" w14:textId="77777777" w:rsidTr="006358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81BA6" w14:textId="77777777" w:rsidR="006358F3" w:rsidRPr="006358F3" w:rsidRDefault="006358F3" w:rsidP="00635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8F3">
              <w:rPr>
                <w:rFonts w:ascii="Times New Roman" w:eastAsia="Times New Roman" w:hAnsi="Times New Roman" w:cs="Times New Roman"/>
                <w:sz w:val="24"/>
                <w:szCs w:val="24"/>
              </w:rPr>
              <w:t>Link title</w:t>
            </w:r>
          </w:p>
        </w:tc>
        <w:tc>
          <w:tcPr>
            <w:tcW w:w="0" w:type="auto"/>
            <w:vAlign w:val="center"/>
            <w:hideMark/>
          </w:tcPr>
          <w:p w14:paraId="7E4984A5" w14:textId="77777777" w:rsidR="006358F3" w:rsidRPr="006358F3" w:rsidRDefault="006358F3" w:rsidP="00635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8F3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gramStart"/>
            <w:r w:rsidRPr="006358F3">
              <w:rPr>
                <w:rFonts w:ascii="Courier New" w:eastAsia="Times New Roman" w:hAnsi="Courier New" w:cs="Courier New"/>
                <w:sz w:val="20"/>
                <w:szCs w:val="20"/>
              </w:rPr>
              <w:t>url</w:t>
            </w:r>
            <w:proofErr w:type="gramEnd"/>
            <w:r w:rsidRPr="006358F3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</w:tc>
      </w:tr>
      <w:tr w:rsidR="006358F3" w:rsidRPr="006358F3" w14:paraId="4E8582B2" w14:textId="77777777" w:rsidTr="006358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BBAA2" w14:textId="77777777" w:rsidR="006358F3" w:rsidRPr="006358F3" w:rsidRDefault="006358F3" w:rsidP="00635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8F3"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</w:p>
        </w:tc>
        <w:tc>
          <w:tcPr>
            <w:tcW w:w="0" w:type="auto"/>
            <w:vAlign w:val="center"/>
            <w:hideMark/>
          </w:tcPr>
          <w:p w14:paraId="4063C4E6" w14:textId="77777777" w:rsidR="006358F3" w:rsidRPr="006358F3" w:rsidRDefault="006358F3" w:rsidP="00635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8F3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gramStart"/>
            <w:r w:rsidRPr="006358F3">
              <w:rPr>
                <w:rFonts w:ascii="Courier New" w:eastAsia="Times New Roman" w:hAnsi="Courier New" w:cs="Courier New"/>
                <w:sz w:val="20"/>
                <w:szCs w:val="20"/>
              </w:rPr>
              <w:t>color</w:t>
            </w:r>
            <w:proofErr w:type="gramEnd"/>
            <w:r w:rsidRPr="006358F3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</w:tc>
      </w:tr>
      <w:tr w:rsidR="006358F3" w:rsidRPr="006358F3" w14:paraId="66837759" w14:textId="77777777" w:rsidTr="006358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3CA04" w14:textId="77777777" w:rsidR="006358F3" w:rsidRPr="006358F3" w:rsidRDefault="006358F3" w:rsidP="00635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8F3">
              <w:rPr>
                <w:rFonts w:ascii="Times New Roman" w:eastAsia="Times New Roman" w:hAnsi="Times New Roman" w:cs="Times New Roman"/>
                <w:sz w:val="24"/>
                <w:szCs w:val="24"/>
              </w:rPr>
              <w:t>Thumbnail</w:t>
            </w:r>
          </w:p>
        </w:tc>
        <w:tc>
          <w:tcPr>
            <w:tcW w:w="0" w:type="auto"/>
            <w:vAlign w:val="center"/>
            <w:hideMark/>
          </w:tcPr>
          <w:p w14:paraId="0D99F61D" w14:textId="77777777" w:rsidR="006358F3" w:rsidRPr="006358F3" w:rsidRDefault="006358F3" w:rsidP="00635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8F3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gramStart"/>
            <w:r w:rsidRPr="006358F3">
              <w:rPr>
                <w:rFonts w:ascii="Courier New" w:eastAsia="Times New Roman" w:hAnsi="Courier New" w:cs="Courier New"/>
                <w:sz w:val="20"/>
                <w:szCs w:val="20"/>
              </w:rPr>
              <w:t>thumbnail</w:t>
            </w:r>
            <w:proofErr w:type="gramEnd"/>
            <w:r w:rsidRPr="006358F3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</w:tc>
      </w:tr>
      <w:tr w:rsidR="006358F3" w:rsidRPr="006358F3" w14:paraId="511969C0" w14:textId="77777777" w:rsidTr="006358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66FBE" w14:textId="77777777" w:rsidR="006358F3" w:rsidRPr="006358F3" w:rsidRDefault="006358F3" w:rsidP="00635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8F3">
              <w:rPr>
                <w:rFonts w:ascii="Times New Roman" w:eastAsia="Times New Roman" w:hAnsi="Times New Roman" w:cs="Times New Roman"/>
                <w:sz w:val="24"/>
                <w:szCs w:val="24"/>
              </w:rPr>
              <w:t>Big image</w:t>
            </w:r>
          </w:p>
        </w:tc>
        <w:tc>
          <w:tcPr>
            <w:tcW w:w="0" w:type="auto"/>
            <w:vAlign w:val="center"/>
            <w:hideMark/>
          </w:tcPr>
          <w:p w14:paraId="2C79A0C5" w14:textId="77777777" w:rsidR="006358F3" w:rsidRPr="006358F3" w:rsidRDefault="006358F3" w:rsidP="00635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8F3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gramStart"/>
            <w:r w:rsidRPr="006358F3">
              <w:rPr>
                <w:rFonts w:ascii="Courier New" w:eastAsia="Times New Roman" w:hAnsi="Courier New" w:cs="Courier New"/>
                <w:sz w:val="20"/>
                <w:szCs w:val="20"/>
              </w:rPr>
              <w:t>image</w:t>
            </w:r>
            <w:proofErr w:type="gramEnd"/>
            <w:r w:rsidRPr="006358F3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</w:tc>
      </w:tr>
      <w:tr w:rsidR="006358F3" w:rsidRPr="006358F3" w14:paraId="00C76E09" w14:textId="77777777" w:rsidTr="006358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ACFD4" w14:textId="77777777" w:rsidR="006358F3" w:rsidRPr="006358F3" w:rsidRDefault="006358F3" w:rsidP="00635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8F3">
              <w:rPr>
                <w:rFonts w:ascii="Times New Roman" w:eastAsia="Times New Roman" w:hAnsi="Times New Roman" w:cs="Times New Roman"/>
                <w:sz w:val="24"/>
                <w:szCs w:val="24"/>
              </w:rPr>
              <w:t>Author</w:t>
            </w:r>
          </w:p>
        </w:tc>
        <w:tc>
          <w:tcPr>
            <w:tcW w:w="0" w:type="auto"/>
            <w:vAlign w:val="center"/>
            <w:hideMark/>
          </w:tcPr>
          <w:p w14:paraId="6F03D320" w14:textId="77777777" w:rsidR="006358F3" w:rsidRPr="006358F3" w:rsidRDefault="006358F3" w:rsidP="00635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8F3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gramStart"/>
            <w:r w:rsidRPr="006358F3">
              <w:rPr>
                <w:rFonts w:ascii="Courier New" w:eastAsia="Times New Roman" w:hAnsi="Courier New" w:cs="Courier New"/>
                <w:sz w:val="20"/>
                <w:szCs w:val="20"/>
              </w:rPr>
              <w:t>author</w:t>
            </w:r>
            <w:proofErr w:type="gramEnd"/>
            <w:r w:rsidRPr="006358F3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</w:tc>
      </w:tr>
      <w:tr w:rsidR="006358F3" w:rsidRPr="006358F3" w14:paraId="5BB68231" w14:textId="77777777" w:rsidTr="006358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50909" w14:textId="77777777" w:rsidR="006358F3" w:rsidRPr="006358F3" w:rsidRDefault="006358F3" w:rsidP="00635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8F3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0C8A032" w14:textId="77777777" w:rsidR="006358F3" w:rsidRPr="006358F3" w:rsidRDefault="006358F3" w:rsidP="00635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8F3">
              <w:rPr>
                <w:rFonts w:ascii="Times New Roman" w:eastAsia="Times New Roman" w:hAnsi="Times New Roman" w:cs="Times New Roman"/>
                <w:sz w:val="24"/>
                <w:szCs w:val="24"/>
              </w:rPr>
              <w:t>Just write text normally</w:t>
            </w:r>
          </w:p>
        </w:tc>
      </w:tr>
      <w:tr w:rsidR="006358F3" w:rsidRPr="006358F3" w14:paraId="52226116" w14:textId="77777777" w:rsidTr="006358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D7E87" w14:textId="77777777" w:rsidR="006358F3" w:rsidRPr="006358F3" w:rsidRDefault="006358F3" w:rsidP="00635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8F3">
              <w:rPr>
                <w:rFonts w:ascii="Times New Roman" w:eastAsia="Times New Roman" w:hAnsi="Times New Roman" w:cs="Times New Roman"/>
                <w:sz w:val="24"/>
                <w:szCs w:val="24"/>
              </w:rPr>
              <w:t>Fields</w:t>
            </w:r>
          </w:p>
        </w:tc>
        <w:tc>
          <w:tcPr>
            <w:tcW w:w="0" w:type="auto"/>
            <w:vAlign w:val="center"/>
            <w:hideMark/>
          </w:tcPr>
          <w:p w14:paraId="31DBA3A9" w14:textId="77777777" w:rsidR="006358F3" w:rsidRPr="006358F3" w:rsidRDefault="006358F3" w:rsidP="00635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8F3">
              <w:rPr>
                <w:rFonts w:ascii="Courier New" w:eastAsia="Times New Roman" w:hAnsi="Courier New" w:cs="Courier New"/>
                <w:sz w:val="20"/>
                <w:szCs w:val="20"/>
              </w:rPr>
              <w:t>*</w:t>
            </w:r>
            <w:proofErr w:type="gramStart"/>
            <w:r w:rsidRPr="006358F3">
              <w:rPr>
                <w:rFonts w:ascii="Courier New" w:eastAsia="Times New Roman" w:hAnsi="Courier New" w:cs="Courier New"/>
                <w:sz w:val="20"/>
                <w:szCs w:val="20"/>
              </w:rPr>
              <w:t>Name:*</w:t>
            </w:r>
            <w:proofErr w:type="gramEnd"/>
            <w:r w:rsidRPr="006358F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Value</w:t>
            </w:r>
          </w:p>
        </w:tc>
      </w:tr>
      <w:tr w:rsidR="006358F3" w:rsidRPr="006358F3" w14:paraId="3216E842" w14:textId="77777777" w:rsidTr="006358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368E7" w14:textId="77777777" w:rsidR="006358F3" w:rsidRPr="006358F3" w:rsidRDefault="006358F3" w:rsidP="00635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8F3">
              <w:rPr>
                <w:rFonts w:ascii="Times New Roman" w:eastAsia="Times New Roman" w:hAnsi="Times New Roman" w:cs="Times New Roman"/>
                <w:sz w:val="24"/>
                <w:szCs w:val="24"/>
              </w:rPr>
              <w:t>Inline fields</w:t>
            </w:r>
          </w:p>
        </w:tc>
        <w:tc>
          <w:tcPr>
            <w:tcW w:w="0" w:type="auto"/>
            <w:vAlign w:val="center"/>
            <w:hideMark/>
          </w:tcPr>
          <w:p w14:paraId="140C2C94" w14:textId="77777777" w:rsidR="006358F3" w:rsidRPr="006358F3" w:rsidRDefault="006358F3" w:rsidP="00635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8F3">
              <w:rPr>
                <w:rFonts w:ascii="Times New Roman" w:eastAsia="Times New Roman" w:hAnsi="Times New Roman" w:cs="Times New Roman"/>
                <w:sz w:val="24"/>
                <w:szCs w:val="24"/>
              </w:rPr>
              <w:t>`</w:t>
            </w:r>
            <w:r w:rsidRPr="006358F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Name:</w:t>
            </w:r>
            <w:r w:rsidRPr="006358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Value</w:t>
            </w:r>
          </w:p>
        </w:tc>
      </w:tr>
      <w:tr w:rsidR="006358F3" w:rsidRPr="006358F3" w14:paraId="54640B9E" w14:textId="77777777" w:rsidTr="006358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8F22F" w14:textId="77777777" w:rsidR="006358F3" w:rsidRPr="006358F3" w:rsidRDefault="006358F3" w:rsidP="00635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8F3">
              <w:rPr>
                <w:rFonts w:ascii="Times New Roman" w:eastAsia="Times New Roman" w:hAnsi="Times New Roman" w:cs="Times New Roman"/>
                <w:sz w:val="24"/>
                <w:szCs w:val="24"/>
              </w:rPr>
              <w:t>Footer</w:t>
            </w:r>
          </w:p>
        </w:tc>
        <w:tc>
          <w:tcPr>
            <w:tcW w:w="0" w:type="auto"/>
            <w:vAlign w:val="center"/>
            <w:hideMark/>
          </w:tcPr>
          <w:p w14:paraId="24CFD67C" w14:textId="77777777" w:rsidR="006358F3" w:rsidRPr="006358F3" w:rsidRDefault="006358F3" w:rsidP="00635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8F3">
              <w:rPr>
                <w:rFonts w:ascii="Times New Roman" w:eastAsia="Times New Roman" w:hAnsi="Times New Roman" w:cs="Times New Roman"/>
                <w:sz w:val="24"/>
                <w:szCs w:val="24"/>
              </w:rPr>
              <w:t>`Footer: Text</w:t>
            </w:r>
          </w:p>
        </w:tc>
      </w:tr>
      <w:tr w:rsidR="006358F3" w:rsidRPr="006358F3" w14:paraId="29F15A02" w14:textId="77777777" w:rsidTr="006358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E8B8F" w14:textId="77777777" w:rsidR="006358F3" w:rsidRPr="006358F3" w:rsidRDefault="006358F3" w:rsidP="00635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8F3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37DCBAA7" w14:textId="77777777" w:rsidR="006358F3" w:rsidRPr="006358F3" w:rsidRDefault="006358F3" w:rsidP="00635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8F3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gramStart"/>
            <w:r w:rsidRPr="006358F3">
              <w:rPr>
                <w:rFonts w:ascii="Courier New" w:eastAsia="Times New Roman" w:hAnsi="Courier New" w:cs="Courier New"/>
                <w:sz w:val="20"/>
                <w:szCs w:val="20"/>
              </w:rPr>
              <w:t>timestamp</w:t>
            </w:r>
            <w:proofErr w:type="gramEnd"/>
            <w:r w:rsidRPr="006358F3">
              <w:rPr>
                <w:rFonts w:ascii="Courier New" w:eastAsia="Times New Roman" w:hAnsi="Courier New" w:cs="Courier New"/>
                <w:sz w:val="20"/>
                <w:szCs w:val="20"/>
              </w:rPr>
              <w:t>: now</w:t>
            </w:r>
          </w:p>
        </w:tc>
      </w:tr>
      <w:tr w:rsidR="006358F3" w:rsidRPr="006358F3" w14:paraId="0C0595D7" w14:textId="77777777" w:rsidTr="006358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6C131" w14:textId="77777777" w:rsidR="006358F3" w:rsidRPr="006358F3" w:rsidRDefault="006358F3" w:rsidP="00635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8F3">
              <w:rPr>
                <w:rFonts w:ascii="Times New Roman" w:eastAsia="Times New Roman" w:hAnsi="Times New Roman" w:cs="Times New Roman"/>
                <w:sz w:val="24"/>
                <w:szCs w:val="24"/>
              </w:rPr>
              <w:t>Formatting</w:t>
            </w:r>
          </w:p>
        </w:tc>
        <w:tc>
          <w:tcPr>
            <w:tcW w:w="0" w:type="auto"/>
            <w:vAlign w:val="center"/>
            <w:hideMark/>
          </w:tcPr>
          <w:p w14:paraId="22FE2CB3" w14:textId="77777777" w:rsidR="006358F3" w:rsidRPr="006358F3" w:rsidRDefault="006358F3" w:rsidP="00635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8F3">
              <w:rPr>
                <w:rFonts w:ascii="Times New Roman" w:eastAsia="Times New Roman" w:hAnsi="Times New Roman" w:cs="Times New Roman"/>
                <w:sz w:val="24"/>
                <w:szCs w:val="24"/>
              </w:rPr>
              <w:t>Use standard Markdown for bold, italics, lists, etc.</w:t>
            </w:r>
          </w:p>
        </w:tc>
      </w:tr>
    </w:tbl>
    <w:p w14:paraId="4D51FF2B" w14:textId="77777777" w:rsidR="006358F3" w:rsidRPr="006358F3" w:rsidRDefault="006358F3" w:rsidP="00635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8F3">
        <w:rPr>
          <w:rFonts w:ascii="Times New Roman" w:eastAsia="Times New Roman" w:hAnsi="Times New Roman" w:cs="Times New Roman"/>
          <w:sz w:val="24"/>
          <w:szCs w:val="24"/>
        </w:rPr>
        <w:pict w14:anchorId="744CFE44">
          <v:rect id="_x0000_i1038" style="width:0;height:1.5pt" o:hralign="center" o:hrstd="t" o:hr="t" fillcolor="#a0a0a0" stroked="f"/>
        </w:pict>
      </w:r>
    </w:p>
    <w:p w14:paraId="7940B710" w14:textId="71E9ED8D" w:rsidR="00501AC7" w:rsidRPr="006358F3" w:rsidRDefault="006358F3" w:rsidP="006358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8F3">
        <w:rPr>
          <w:rFonts w:ascii="Times New Roman" w:eastAsia="Times New Roman" w:hAnsi="Times New Roman" w:cs="Times New Roman"/>
          <w:sz w:val="24"/>
          <w:szCs w:val="24"/>
        </w:rPr>
        <w:t>If you can write a Discord message, you can write an embed with this format.</w:t>
      </w:r>
      <w:r w:rsidRPr="006358F3">
        <w:rPr>
          <w:rFonts w:ascii="Times New Roman" w:eastAsia="Times New Roman" w:hAnsi="Times New Roman" w:cs="Times New Roman"/>
          <w:sz w:val="24"/>
          <w:szCs w:val="24"/>
        </w:rPr>
        <w:br/>
        <w:t>The bot handles the rest.</w:t>
      </w:r>
    </w:p>
    <w:sectPr w:rsidR="00501AC7" w:rsidRPr="00635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8F3"/>
    <w:rsid w:val="00501AC7"/>
    <w:rsid w:val="0063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10804"/>
  <w15:chartTrackingRefBased/>
  <w15:docId w15:val="{82BD196B-F253-4E22-AFE4-0100D0D31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58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358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358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8F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358F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358F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35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358F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58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58F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358F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358F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358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0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xample.com/" TargetMode="External"/><Relationship Id="rId4" Type="http://schemas.openxmlformats.org/officeDocument/2006/relationships/hyperlink" Target="https://examp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662</Words>
  <Characters>3780</Characters>
  <Application>Microsoft Office Word</Application>
  <DocSecurity>0</DocSecurity>
  <Lines>31</Lines>
  <Paragraphs>8</Paragraphs>
  <ScaleCrop>false</ScaleCrop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Hart</dc:creator>
  <cp:keywords/>
  <dc:description/>
  <cp:lastModifiedBy>Kenneth Hart</cp:lastModifiedBy>
  <cp:revision>1</cp:revision>
  <dcterms:created xsi:type="dcterms:W3CDTF">2025-10-31T12:43:00Z</dcterms:created>
  <dcterms:modified xsi:type="dcterms:W3CDTF">2025-10-31T12:44:00Z</dcterms:modified>
</cp:coreProperties>
</file>